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25E357" w14:textId="77777777" w:rsidR="003149A6" w:rsidRDefault="005A7D3D">
      <w:pPr>
        <w:pStyle w:val="Titre"/>
      </w:pPr>
      <w:bookmarkStart w:id="0" w:name="_imj3a2yv5twi" w:colFirst="0" w:colLast="0"/>
      <w:bookmarkEnd w:id="0"/>
      <w:r>
        <w:t>Polynomial Moment Optimization Database</w:t>
      </w:r>
    </w:p>
    <w:p w14:paraId="288F6084" w14:textId="31B96EDD" w:rsidR="003149A6" w:rsidRDefault="0063351B">
      <w:pPr>
        <w:pStyle w:val="Sous-titre"/>
      </w:pPr>
      <w:bookmarkStart w:id="1" w:name="_r3w2lgz5eh93" w:colFirst="0" w:colLast="0"/>
      <w:bookmarkEnd w:id="1"/>
      <w:r>
        <w:t>B. Mourrain, M. Kocvara</w:t>
      </w:r>
    </w:p>
    <w:p w14:paraId="209C92D3" w14:textId="31DECF54" w:rsidR="0063351B" w:rsidRPr="0063351B" w:rsidRDefault="0063351B" w:rsidP="0063351B">
      <w:pPr>
        <w:pStyle w:val="normal0"/>
      </w:pPr>
      <w:r>
        <w:t>6 July 2020</w:t>
      </w:r>
    </w:p>
    <w:p w14:paraId="1F766E9D" w14:textId="77777777" w:rsidR="003149A6" w:rsidRDefault="003149A6">
      <w:pPr>
        <w:pStyle w:val="normal0"/>
      </w:pPr>
    </w:p>
    <w:p w14:paraId="1D7E3B87" w14:textId="24EB24F3" w:rsidR="003149A6" w:rsidRDefault="005A7D3D">
      <w:pPr>
        <w:pStyle w:val="normal0"/>
      </w:pPr>
      <w:r>
        <w:t xml:space="preserve">This document describes the specification of the database of polynomial </w:t>
      </w:r>
      <w:r w:rsidR="00791685">
        <w:t xml:space="preserve">&amp; moment </w:t>
      </w:r>
      <w:bookmarkStart w:id="2" w:name="_GoBack"/>
      <w:bookmarkEnd w:id="2"/>
      <w:r>
        <w:t>optimization problems, developed in the network POEMA.</w:t>
      </w:r>
    </w:p>
    <w:p w14:paraId="0EBE7041" w14:textId="77777777" w:rsidR="003149A6" w:rsidRDefault="003149A6">
      <w:pPr>
        <w:pStyle w:val="normal0"/>
      </w:pPr>
    </w:p>
    <w:p w14:paraId="3AE528A8" w14:textId="77777777" w:rsidR="003149A6" w:rsidRDefault="005A7D3D">
      <w:pPr>
        <w:pStyle w:val="normal0"/>
      </w:pPr>
      <w:r>
        <w:t>The main features of this database are the following:</w:t>
      </w:r>
    </w:p>
    <w:p w14:paraId="045593F8" w14:textId="77777777" w:rsidR="003149A6" w:rsidRDefault="005A7D3D">
      <w:pPr>
        <w:pStyle w:val="normal0"/>
        <w:numPr>
          <w:ilvl w:val="0"/>
          <w:numId w:val="1"/>
        </w:numPr>
      </w:pPr>
      <w:r>
        <w:t>The data are Polynomial Moment Optimization problems (PMO) described in a certain format (Section Format) in files or ressources freely accessible and characterized by a Universally Unique IDentifier (Section UUID).</w:t>
      </w:r>
    </w:p>
    <w:p w14:paraId="621A49E3" w14:textId="77777777" w:rsidR="003149A6" w:rsidRDefault="005A7D3D">
      <w:pPr>
        <w:pStyle w:val="normal0"/>
        <w:numPr>
          <w:ilvl w:val="0"/>
          <w:numId w:val="1"/>
        </w:numPr>
      </w:pPr>
      <w:r>
        <w:t>Datasets collecting all the data available in the database and metadata are provided.</w:t>
      </w:r>
    </w:p>
    <w:p w14:paraId="25917D88" w14:textId="77777777" w:rsidR="003149A6" w:rsidRDefault="005A7D3D">
      <w:pPr>
        <w:pStyle w:val="normal0"/>
        <w:numPr>
          <w:ilvl w:val="0"/>
          <w:numId w:val="1"/>
        </w:numPr>
      </w:pPr>
      <w:r>
        <w:t>Data can be accessible from everywhere via their UUID (Section UUID).</w:t>
      </w:r>
    </w:p>
    <w:p w14:paraId="59898BBE" w14:textId="77777777" w:rsidR="003149A6" w:rsidRDefault="005A7D3D">
      <w:pPr>
        <w:pStyle w:val="normal0"/>
        <w:numPr>
          <w:ilvl w:val="0"/>
          <w:numId w:val="1"/>
        </w:numPr>
      </w:pPr>
      <w:r>
        <w:t>Data sets can be retrieved and used remotely, from applications and environments such as Julia (Section DataBase access)</w:t>
      </w:r>
    </w:p>
    <w:p w14:paraId="0CC2E0DA" w14:textId="77777777" w:rsidR="003149A6" w:rsidRDefault="005A7D3D">
      <w:pPr>
        <w:pStyle w:val="normal0"/>
        <w:numPr>
          <w:ilvl w:val="0"/>
          <w:numId w:val="1"/>
        </w:numPr>
      </w:pPr>
      <w:r>
        <w:t>Members of the network and collaborators can upload data on the server (Section DataBase access)</w:t>
      </w:r>
    </w:p>
    <w:p w14:paraId="2B38C318" w14:textId="77777777" w:rsidR="003149A6" w:rsidRDefault="003149A6">
      <w:pPr>
        <w:pStyle w:val="normal0"/>
      </w:pPr>
    </w:p>
    <w:p w14:paraId="3BA13687" w14:textId="77777777" w:rsidR="003149A6" w:rsidRDefault="005A7D3D">
      <w:pPr>
        <w:pStyle w:val="Titre1"/>
      </w:pPr>
      <w:bookmarkStart w:id="3" w:name="_fl2pzo6hdxtz" w:colFirst="0" w:colLast="0"/>
      <w:bookmarkEnd w:id="3"/>
      <w:r>
        <w:t xml:space="preserve">Format for PMO data </w:t>
      </w:r>
    </w:p>
    <w:p w14:paraId="32B5A579" w14:textId="77777777" w:rsidR="003149A6" w:rsidRDefault="005A7D3D">
      <w:pPr>
        <w:pStyle w:val="normal0"/>
      </w:pPr>
      <w:r>
        <w:t xml:space="preserve">The format used to encode the data is a numeric ascii </w:t>
      </w:r>
      <w:r>
        <w:rPr>
          <w:rFonts w:ascii="Courier New" w:eastAsia="Courier New" w:hAnsi="Courier New" w:cs="Courier New"/>
        </w:rPr>
        <w:t>json</w:t>
      </w:r>
      <w:r>
        <w:t xml:space="preserve"> based format. An optimization problem is composed of a list of variables, an objective function and constraints: </w:t>
      </w:r>
    </w:p>
    <w:p w14:paraId="7D99D0EB" w14:textId="77777777" w:rsidR="003149A6" w:rsidRDefault="005A7D3D">
      <w:pPr>
        <w:pStyle w:val="normal0"/>
        <w:numPr>
          <w:ilvl w:val="0"/>
          <w:numId w:val="6"/>
        </w:numPr>
      </w:pPr>
      <w:r>
        <w:rPr>
          <w:rFonts w:ascii="Courier New" w:eastAsia="Courier New" w:hAnsi="Courier New" w:cs="Courier New"/>
        </w:rPr>
        <w:t xml:space="preserve">"name": </w:t>
      </w:r>
      <w:r>
        <w:t>(optional) the name of the problem.</w:t>
      </w:r>
    </w:p>
    <w:p w14:paraId="10F0CFE5" w14:textId="77777777" w:rsidR="003149A6" w:rsidRDefault="005A7D3D">
      <w:pPr>
        <w:pStyle w:val="normal0"/>
        <w:numPr>
          <w:ilvl w:val="0"/>
          <w:numId w:val="6"/>
        </w:numPr>
      </w:pPr>
      <w:r>
        <w:rPr>
          <w:rFonts w:ascii="Courier New" w:eastAsia="Courier New" w:hAnsi="Courier New" w:cs="Courier New"/>
        </w:rPr>
        <w:t xml:space="preserve">"variables": </w:t>
      </w:r>
      <w:r>
        <w:t xml:space="preserve">(optional) a list of strings </w:t>
      </w:r>
      <w:r>
        <w:rPr>
          <w:rFonts w:ascii="Courier New" w:eastAsia="Courier New" w:hAnsi="Courier New" w:cs="Courier New"/>
        </w:rPr>
        <w:t>["x","y",...]</w:t>
      </w:r>
      <w:r>
        <w:t xml:space="preserve"> for the names of the variables.</w:t>
      </w:r>
    </w:p>
    <w:p w14:paraId="016435DF" w14:textId="77777777" w:rsidR="003149A6" w:rsidRDefault="005A7D3D">
      <w:pPr>
        <w:pStyle w:val="normal0"/>
        <w:numPr>
          <w:ilvl w:val="0"/>
          <w:numId w:val="6"/>
        </w:numPr>
      </w:pPr>
      <w:r>
        <w:rPr>
          <w:rFonts w:ascii="Courier New" w:eastAsia="Courier New" w:hAnsi="Courier New" w:cs="Courier New"/>
        </w:rPr>
        <w:t>“vartypes”:</w:t>
      </w:r>
      <w:r>
        <w:t xml:space="preserve"> (optional) a list of strings specifying the type of the variables.</w:t>
      </w:r>
    </w:p>
    <w:p w14:paraId="7C736FE5" w14:textId="77777777" w:rsidR="003149A6" w:rsidRDefault="005A7D3D">
      <w:pPr>
        <w:pStyle w:val="normal0"/>
        <w:numPr>
          <w:ilvl w:val="0"/>
          <w:numId w:val="6"/>
        </w:numPr>
      </w:pPr>
      <w:r>
        <w:rPr>
          <w:rFonts w:ascii="Courier New" w:eastAsia="Courier New" w:hAnsi="Courier New" w:cs="Courier New"/>
        </w:rPr>
        <w:t xml:space="preserve">"objective": </w:t>
      </w:r>
      <w:r>
        <w:t>a function constraint (see below).</w:t>
      </w:r>
    </w:p>
    <w:p w14:paraId="739893C2" w14:textId="77777777" w:rsidR="003149A6" w:rsidRDefault="005A7D3D">
      <w:pPr>
        <w:pStyle w:val="normal0"/>
        <w:numPr>
          <w:ilvl w:val="0"/>
          <w:numId w:val="6"/>
        </w:numPr>
      </w:pPr>
      <w:r>
        <w:rPr>
          <w:rFonts w:ascii="Courier New" w:eastAsia="Courier New" w:hAnsi="Courier New" w:cs="Courier New"/>
        </w:rPr>
        <w:t>"constraints":</w:t>
      </w:r>
      <w:r>
        <w:t xml:space="preserve"> a list of function constraints (see below). </w:t>
      </w:r>
    </w:p>
    <w:p w14:paraId="3F6970B0" w14:textId="77777777" w:rsidR="003149A6" w:rsidRDefault="005A7D3D">
      <w:pPr>
        <w:pStyle w:val="normal0"/>
        <w:numPr>
          <w:ilvl w:val="0"/>
          <w:numId w:val="6"/>
        </w:numPr>
      </w:pPr>
      <w:r>
        <w:rPr>
          <w:rFonts w:ascii="Courier New" w:eastAsia="Courier New" w:hAnsi="Courier New" w:cs="Courier New"/>
        </w:rPr>
        <w:t xml:space="preserve">“author”: </w:t>
      </w:r>
      <w:r>
        <w:t xml:space="preserve">(optional) a string with the name(s) of the author(s), who produced it. </w:t>
      </w:r>
    </w:p>
    <w:p w14:paraId="4B14E97A" w14:textId="77777777" w:rsidR="003149A6" w:rsidRDefault="005A7D3D">
      <w:pPr>
        <w:pStyle w:val="normal0"/>
        <w:numPr>
          <w:ilvl w:val="0"/>
          <w:numId w:val="6"/>
        </w:numPr>
      </w:pPr>
      <w:r>
        <w:rPr>
          <w:rFonts w:ascii="Courier New" w:eastAsia="Courier New" w:hAnsi="Courier New" w:cs="Courier New"/>
        </w:rPr>
        <w:t>“version”:</w:t>
      </w:r>
      <w:r>
        <w:t xml:space="preserve"> (optional)  the version of the data as a string.</w:t>
      </w:r>
    </w:p>
    <w:p w14:paraId="7C4DC97B" w14:textId="77777777" w:rsidR="003149A6" w:rsidRDefault="005A7D3D">
      <w:pPr>
        <w:pStyle w:val="normal0"/>
        <w:numPr>
          <w:ilvl w:val="0"/>
          <w:numId w:val="6"/>
        </w:numPr>
        <w:rPr>
          <w:rFonts w:ascii="Courier New" w:eastAsia="Courier New" w:hAnsi="Courier New" w:cs="Courier New"/>
        </w:rPr>
      </w:pPr>
      <w:r>
        <w:rPr>
          <w:rFonts w:ascii="Courier New" w:eastAsia="Courier New" w:hAnsi="Courier New" w:cs="Courier New"/>
        </w:rPr>
        <w:t xml:space="preserve">"uuid": </w:t>
      </w:r>
      <w:r>
        <w:t>a string identifier (see Section UUID)</w:t>
      </w:r>
    </w:p>
    <w:p w14:paraId="4F375D8F" w14:textId="77777777" w:rsidR="003149A6" w:rsidRDefault="003149A6">
      <w:pPr>
        <w:pStyle w:val="normal0"/>
      </w:pPr>
    </w:p>
    <w:p w14:paraId="1A0D03C1" w14:textId="77777777" w:rsidR="003149A6" w:rsidRDefault="005A7D3D">
      <w:pPr>
        <w:pStyle w:val="normal0"/>
      </w:pPr>
      <w:r>
        <w:t>We consider three types of PMO data:</w:t>
      </w:r>
    </w:p>
    <w:p w14:paraId="0055BD90" w14:textId="77777777" w:rsidR="003149A6" w:rsidRDefault="005A7D3D">
      <w:pPr>
        <w:pStyle w:val="normal0"/>
        <w:numPr>
          <w:ilvl w:val="0"/>
          <w:numId w:val="5"/>
        </w:numPr>
      </w:pPr>
      <w:r>
        <w:t>Polynomial data</w:t>
      </w:r>
    </w:p>
    <w:p w14:paraId="7455E47F" w14:textId="77777777" w:rsidR="003149A6" w:rsidRDefault="005A7D3D">
      <w:pPr>
        <w:pStyle w:val="normal0"/>
        <w:numPr>
          <w:ilvl w:val="0"/>
          <w:numId w:val="5"/>
        </w:numPr>
      </w:pPr>
      <w:r>
        <w:t>Moment data</w:t>
      </w:r>
    </w:p>
    <w:p w14:paraId="1E2BDC45" w14:textId="77777777" w:rsidR="003149A6" w:rsidRDefault="005A7D3D">
      <w:pPr>
        <w:pStyle w:val="normal0"/>
        <w:numPr>
          <w:ilvl w:val="0"/>
          <w:numId w:val="5"/>
        </w:numPr>
      </w:pPr>
      <w:r>
        <w:t>SDP data</w:t>
      </w:r>
    </w:p>
    <w:p w14:paraId="13ADF5CC" w14:textId="77777777" w:rsidR="003149A6" w:rsidRDefault="005A7D3D">
      <w:pPr>
        <w:pStyle w:val="Titre2"/>
      </w:pPr>
      <w:bookmarkStart w:id="4" w:name="_lgm2u7knzt48" w:colFirst="0" w:colLast="0"/>
      <w:bookmarkEnd w:id="4"/>
      <w:r>
        <w:lastRenderedPageBreak/>
        <w:t xml:space="preserve">Polynomial data </w:t>
      </w:r>
    </w:p>
    <w:p w14:paraId="13BB4577" w14:textId="77777777" w:rsidR="003149A6" w:rsidRDefault="005A7D3D">
      <w:pPr>
        <w:pStyle w:val="normal0"/>
      </w:pPr>
      <w:r>
        <w:t>The polynomial optimization problems are problems of the form:</w:t>
      </w:r>
    </w:p>
    <w:p w14:paraId="12649C1B" w14:textId="77777777" w:rsidR="003149A6" w:rsidRDefault="005A7D3D">
      <w:pPr>
        <w:pStyle w:val="normal0"/>
        <w:jc w:val="center"/>
      </w:pPr>
      <w:r>
        <w:rPr>
          <w:noProof/>
          <w:lang w:val="fr-FR"/>
        </w:rPr>
        <w:drawing>
          <wp:inline distT="114300" distB="114300" distL="114300" distR="114300" wp14:anchorId="30D065DA" wp14:editId="45E02CD1">
            <wp:extent cx="2462213" cy="898166"/>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462213" cy="898166"/>
                    </a:xfrm>
                    <a:prstGeom prst="rect">
                      <a:avLst/>
                    </a:prstGeom>
                    <a:ln/>
                  </pic:spPr>
                </pic:pic>
              </a:graphicData>
            </a:graphic>
          </wp:inline>
        </w:drawing>
      </w:r>
    </w:p>
    <w:p w14:paraId="38C5824A" w14:textId="77777777" w:rsidR="003149A6" w:rsidRDefault="005A7D3D">
      <w:pPr>
        <w:pStyle w:val="normal0"/>
      </w:pPr>
      <w:r>
        <w:t xml:space="preserve">where </w:t>
      </w:r>
      <m:oMath>
        <m:r>
          <w:rPr>
            <w:rFonts w:ascii="Cambria Math" w:hAnsi="Cambria Math"/>
          </w:rPr>
          <m:t>f,</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j</m:t>
            </m:r>
          </m:sub>
        </m:sSub>
      </m:oMath>
      <w:r>
        <w:t xml:space="preserve"> are polynomials in the variables </w:t>
      </w:r>
      <m:oMath>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w:r>
        <w:t xml:space="preserve"> with real coefficients in </w:t>
      </w:r>
      <m:oMath>
        <m:r>
          <w:rPr>
            <w:rFonts w:ascii="Cambria Math" w:hAnsi="Cambria Math"/>
          </w:rPr>
          <m:t>R</m:t>
        </m:r>
      </m:oMath>
      <w:r>
        <w:t xml:space="preserve">. The function </w:t>
      </w:r>
      <m:oMath>
        <m:r>
          <w:rPr>
            <w:rFonts w:ascii="Cambria Math" w:hAnsi="Cambria Math"/>
          </w:rPr>
          <m:t>f</m:t>
        </m:r>
      </m:oMath>
      <w:r>
        <w:t xml:space="preserve"> is the objective function, </w:t>
      </w:r>
      <m:oMath>
        <m:sSub>
          <m:sSubPr>
            <m:ctrlPr>
              <w:rPr>
                <w:rFonts w:ascii="Cambria Math" w:hAnsi="Cambria Math"/>
              </w:rPr>
            </m:ctrlPr>
          </m:sSubPr>
          <m:e>
            <m:r>
              <w:rPr>
                <w:rFonts w:ascii="Cambria Math" w:hAnsi="Cambria Math"/>
              </w:rPr>
              <m:t>g</m:t>
            </m:r>
          </m:e>
          <m:sub>
            <m:r>
              <w:rPr>
                <w:rFonts w:ascii="Cambria Math" w:hAnsi="Cambria Math"/>
              </w:rPr>
              <m:t>i</m:t>
            </m:r>
          </m:sub>
        </m:sSub>
      </m:oMath>
      <w:r>
        <w:t xml:space="preserve"> are sign constraints and </w:t>
      </w:r>
      <m:oMath>
        <m:sSub>
          <m:sSubPr>
            <m:ctrlPr>
              <w:rPr>
                <w:rFonts w:ascii="Cambria Math" w:hAnsi="Cambria Math"/>
              </w:rPr>
            </m:ctrlPr>
          </m:sSubPr>
          <m:e>
            <m:r>
              <w:rPr>
                <w:rFonts w:ascii="Cambria Math" w:hAnsi="Cambria Math"/>
              </w:rPr>
              <m:t>h</m:t>
            </m:r>
          </m:e>
          <m:sub>
            <m:r>
              <w:rPr>
                <w:rFonts w:ascii="Cambria Math" w:hAnsi="Cambria Math"/>
              </w:rPr>
              <m:t>j</m:t>
            </m:r>
          </m:sub>
        </m:sSub>
      </m:oMath>
      <w:r>
        <w:t xml:space="preserve"> are equality constraints. By changing </w:t>
      </w:r>
      <m:oMath>
        <m:r>
          <w:rPr>
            <w:rFonts w:ascii="Cambria Math" w:hAnsi="Cambria Math"/>
          </w:rPr>
          <m:t>f</m:t>
        </m:r>
      </m:oMath>
      <w:r>
        <w:t xml:space="preserve"> in </w:t>
      </w:r>
      <m:oMath>
        <m:r>
          <w:rPr>
            <w:rFonts w:ascii="Cambria Math" w:hAnsi="Cambria Math"/>
          </w:rPr>
          <m:t>-f</m:t>
        </m:r>
      </m:oMath>
      <w:r>
        <w:t xml:space="preserve"> or </w:t>
      </w:r>
      <m:oMath>
        <m:sSub>
          <m:sSubPr>
            <m:ctrlPr>
              <w:rPr>
                <w:rFonts w:ascii="Cambria Math" w:hAnsi="Cambria Math"/>
              </w:rPr>
            </m:ctrlPr>
          </m:sSubPr>
          <m:e>
            <m:r>
              <w:rPr>
                <w:rFonts w:ascii="Cambria Math" w:hAnsi="Cambria Math"/>
              </w:rPr>
              <m:t>g</m:t>
            </m:r>
          </m:e>
          <m:sub>
            <m:r>
              <w:rPr>
                <w:rFonts w:ascii="Cambria Math" w:hAnsi="Cambria Math"/>
              </w:rPr>
              <m:t>i</m:t>
            </m:r>
          </m:sub>
        </m:sSub>
      </m:oMath>
      <w:r>
        <w:t xml:space="preserve"> in </w:t>
      </w:r>
      <m:oMath>
        <m:sSub>
          <m:sSubPr>
            <m:ctrlPr>
              <w:rPr>
                <w:rFonts w:ascii="Cambria Math" w:hAnsi="Cambria Math"/>
              </w:rPr>
            </m:ctrlPr>
          </m:sSubPr>
          <m:e>
            <m:r>
              <w:rPr>
                <w:rFonts w:ascii="Cambria Math" w:hAnsi="Cambria Math"/>
              </w:rPr>
              <m:t>-g</m:t>
            </m:r>
          </m:e>
          <m:sub>
            <m:r>
              <w:rPr>
                <w:rFonts w:ascii="Cambria Math" w:hAnsi="Cambria Math"/>
              </w:rPr>
              <m:t>i</m:t>
            </m:r>
          </m:sub>
        </m:sSub>
      </m:oMath>
      <w:r>
        <w:t xml:space="preserve"> we can replace </w:t>
      </w:r>
      <m:oMath>
        <m:r>
          <w:rPr>
            <w:rFonts w:ascii="Cambria Math" w:hAnsi="Cambria Math"/>
          </w:rPr>
          <m:t>inf</m:t>
        </m:r>
      </m:oMath>
      <w:r>
        <w:t xml:space="preserve"> by </w:t>
      </w:r>
      <m:oMath>
        <m:r>
          <w:rPr>
            <w:rFonts w:ascii="Cambria Math" w:hAnsi="Cambria Math"/>
          </w:rPr>
          <m:t>sup</m:t>
        </m:r>
      </m:oMath>
      <w:r>
        <w:t xml:space="preserve">or non-negativity constraints by non-positivity constraints. </w:t>
      </w:r>
      <w:r>
        <w:br/>
      </w:r>
    </w:p>
    <w:p w14:paraId="0C24197E" w14:textId="77777777" w:rsidR="003149A6" w:rsidRDefault="005A7D3D">
      <w:pPr>
        <w:pStyle w:val="normal0"/>
      </w:pPr>
      <w:r>
        <w:t>This family of problems includes</w:t>
      </w:r>
    </w:p>
    <w:p w14:paraId="5FF2AA9F" w14:textId="77777777" w:rsidR="003149A6" w:rsidRDefault="005A7D3D">
      <w:pPr>
        <w:pStyle w:val="normal0"/>
        <w:numPr>
          <w:ilvl w:val="0"/>
          <w:numId w:val="2"/>
        </w:numPr>
      </w:pPr>
      <w:r>
        <w:t>global polynomial optimization with no constraint (</w:t>
      </w:r>
      <m:oMath>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=0</m:t>
        </m:r>
      </m:oMath>
      <w:r>
        <w:t>),</w:t>
      </w:r>
    </w:p>
    <w:p w14:paraId="7B888A46" w14:textId="77777777" w:rsidR="003149A6" w:rsidRDefault="005A7D3D">
      <w:pPr>
        <w:pStyle w:val="normal0"/>
        <w:numPr>
          <w:ilvl w:val="0"/>
          <w:numId w:val="2"/>
        </w:numPr>
      </w:pPr>
      <w:r>
        <w:t xml:space="preserve">polynomial system solving when </w:t>
      </w:r>
      <m:oMath>
        <m:r>
          <w:rPr>
            <w:rFonts w:ascii="Cambria Math" w:hAnsi="Cambria Math"/>
          </w:rPr>
          <m:t>f≡0</m:t>
        </m:r>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=0</m:t>
        </m:r>
      </m:oMath>
      <w:r>
        <w:t xml:space="preserve">.  </w:t>
      </w:r>
    </w:p>
    <w:p w14:paraId="402D8A94" w14:textId="77777777" w:rsidR="003149A6" w:rsidRDefault="003149A6">
      <w:pPr>
        <w:pStyle w:val="normal0"/>
      </w:pPr>
    </w:p>
    <w:p w14:paraId="2E2A2004" w14:textId="77777777" w:rsidR="003149A6" w:rsidRDefault="005A7D3D">
      <w:pPr>
        <w:pStyle w:val="normal0"/>
        <w:rPr>
          <w:rFonts w:ascii="Courier New" w:eastAsia="Courier New" w:hAnsi="Courier New" w:cs="Courier New"/>
        </w:rPr>
      </w:pPr>
      <w:r>
        <w:t xml:space="preserve">For polynomial data, the </w:t>
      </w:r>
      <w:r>
        <w:rPr>
          <w:rFonts w:ascii="Courier New" w:eastAsia="Courier New" w:hAnsi="Courier New" w:cs="Courier New"/>
        </w:rPr>
        <w:t>"type"</w:t>
      </w:r>
      <w:r>
        <w:t xml:space="preserve"> attribute is :</w:t>
      </w:r>
      <w:r>
        <w:rPr>
          <w:rFonts w:ascii="Courier New" w:eastAsia="Courier New" w:hAnsi="Courier New" w:cs="Courier New"/>
        </w:rPr>
        <w:t xml:space="preserve"> </w:t>
      </w:r>
    </w:p>
    <w:p w14:paraId="211B0189" w14:textId="77777777" w:rsidR="003149A6" w:rsidRDefault="005A7D3D">
      <w:pPr>
        <w:pStyle w:val="normal0"/>
        <w:numPr>
          <w:ilvl w:val="0"/>
          <w:numId w:val="4"/>
        </w:numPr>
        <w:rPr>
          <w:rFonts w:ascii="Courier New" w:eastAsia="Courier New" w:hAnsi="Courier New" w:cs="Courier New"/>
        </w:rPr>
      </w:pPr>
      <w:r>
        <w:rPr>
          <w:rFonts w:ascii="Courier New" w:eastAsia="Courier New" w:hAnsi="Courier New" w:cs="Courier New"/>
        </w:rPr>
        <w:t>"type": "polynomial"</w:t>
      </w:r>
    </w:p>
    <w:p w14:paraId="2416B492" w14:textId="77777777" w:rsidR="003149A6" w:rsidRDefault="003149A6">
      <w:pPr>
        <w:pStyle w:val="normal0"/>
        <w:rPr>
          <w:rFonts w:ascii="Courier New" w:eastAsia="Courier New" w:hAnsi="Courier New" w:cs="Courier New"/>
        </w:rPr>
      </w:pPr>
    </w:p>
    <w:p w14:paraId="161A09AD" w14:textId="77777777" w:rsidR="003149A6" w:rsidRDefault="005A7D3D">
      <w:pPr>
        <w:pStyle w:val="normal0"/>
      </w:pPr>
      <w:r>
        <w:t xml:space="preserve">The </w:t>
      </w:r>
      <w:r>
        <w:rPr>
          <w:rFonts w:ascii="Courier New" w:eastAsia="Courier New" w:hAnsi="Courier New" w:cs="Courier New"/>
        </w:rPr>
        <w:t>"objective"</w:t>
      </w:r>
      <w:r>
        <w:t xml:space="preserve"> attribute  is a component with the following attributes. </w:t>
      </w:r>
    </w:p>
    <w:p w14:paraId="7FF1F401" w14:textId="77777777" w:rsidR="003149A6" w:rsidRDefault="005A7D3D">
      <w:pPr>
        <w:pStyle w:val="normal0"/>
        <w:numPr>
          <w:ilvl w:val="0"/>
          <w:numId w:val="8"/>
        </w:numPr>
      </w:pPr>
      <w:r>
        <w:rPr>
          <w:rFonts w:ascii="Courier New" w:eastAsia="Courier New" w:hAnsi="Courier New" w:cs="Courier New"/>
        </w:rPr>
        <w:t>"set":</w:t>
      </w:r>
      <w:r>
        <w:t xml:space="preserve"> with value in </w:t>
      </w:r>
      <w:r>
        <w:rPr>
          <w:rFonts w:ascii="Courier New" w:eastAsia="Courier New" w:hAnsi="Courier New" w:cs="Courier New"/>
        </w:rPr>
        <w:t>{"inf", "sup"}</w:t>
      </w:r>
      <w:r>
        <w:t>. If it is an objective function to be minimized or maximized, the value is in {</w:t>
      </w:r>
      <w:r>
        <w:rPr>
          <w:rFonts w:ascii="Courier New" w:eastAsia="Courier New" w:hAnsi="Courier New" w:cs="Courier New"/>
        </w:rPr>
        <w:t>"inf", "sup"}.</w:t>
      </w:r>
    </w:p>
    <w:p w14:paraId="002AD97B" w14:textId="77777777" w:rsidR="003149A6" w:rsidRDefault="005A7D3D">
      <w:pPr>
        <w:pStyle w:val="normal0"/>
        <w:numPr>
          <w:ilvl w:val="0"/>
          <w:numId w:val="8"/>
        </w:numPr>
        <w:rPr>
          <w:rFonts w:ascii="Courier New" w:eastAsia="Courier New" w:hAnsi="Courier New" w:cs="Courier New"/>
        </w:rPr>
      </w:pPr>
      <w:r>
        <w:rPr>
          <w:rFonts w:ascii="Courier New" w:eastAsia="Courier New" w:hAnsi="Courier New" w:cs="Courier New"/>
        </w:rPr>
        <w:t xml:space="preserve">"polynomial": </w:t>
      </w:r>
      <w:r>
        <w:t>a polynomial.</w:t>
      </w:r>
    </w:p>
    <w:p w14:paraId="06E5F4C4" w14:textId="77777777" w:rsidR="003149A6" w:rsidRDefault="003149A6">
      <w:pPr>
        <w:pStyle w:val="normal0"/>
      </w:pPr>
    </w:p>
    <w:p w14:paraId="3EEBB5B5" w14:textId="77777777" w:rsidR="003149A6" w:rsidRDefault="005A7D3D">
      <w:pPr>
        <w:pStyle w:val="normal0"/>
      </w:pPr>
      <w:r>
        <w:t xml:space="preserve"> Similarly, the </w:t>
      </w:r>
      <w:r>
        <w:rPr>
          <w:rFonts w:ascii="Courier New" w:eastAsia="Courier New" w:hAnsi="Courier New" w:cs="Courier New"/>
        </w:rPr>
        <w:t xml:space="preserve">"constraints" </w:t>
      </w:r>
      <w:r>
        <w:t>attribute is components {</w:t>
      </w:r>
      <w:r>
        <w:rPr>
          <w:rFonts w:ascii="Courier New" w:eastAsia="Courier New" w:hAnsi="Courier New" w:cs="Courier New"/>
        </w:rPr>
        <w:t>{“set”: ..., “polynomial”: ,...}</w:t>
      </w:r>
      <w:r>
        <w:t xml:space="preserve"> with</w:t>
      </w:r>
    </w:p>
    <w:p w14:paraId="73A6B2F0" w14:textId="77777777" w:rsidR="003149A6" w:rsidRDefault="005A7D3D">
      <w:pPr>
        <w:pStyle w:val="normal0"/>
        <w:numPr>
          <w:ilvl w:val="0"/>
          <w:numId w:val="8"/>
        </w:numPr>
      </w:pPr>
      <w:r>
        <w:rPr>
          <w:rFonts w:ascii="Courier New" w:eastAsia="Courier New" w:hAnsi="Courier New" w:cs="Courier New"/>
        </w:rPr>
        <w:t>"set":</w:t>
      </w:r>
      <w:r>
        <w:t xml:space="preserve">  value in </w:t>
      </w:r>
      <w:r>
        <w:rPr>
          <w:rFonts w:ascii="Courier New" w:eastAsia="Courier New" w:hAnsi="Courier New" w:cs="Courier New"/>
        </w:rPr>
        <w:t>{"=0", "&lt;=0", "&gt;=0"}</w:t>
      </w:r>
      <w:r>
        <w:t>.</w:t>
      </w:r>
    </w:p>
    <w:p w14:paraId="5D2B9C12" w14:textId="77777777" w:rsidR="003149A6" w:rsidRDefault="005A7D3D">
      <w:pPr>
        <w:pStyle w:val="normal0"/>
        <w:numPr>
          <w:ilvl w:val="0"/>
          <w:numId w:val="8"/>
        </w:numPr>
        <w:rPr>
          <w:rFonts w:ascii="Courier New" w:eastAsia="Courier New" w:hAnsi="Courier New" w:cs="Courier New"/>
        </w:rPr>
      </w:pPr>
      <w:r>
        <w:rPr>
          <w:rFonts w:ascii="Courier New" w:eastAsia="Courier New" w:hAnsi="Courier New" w:cs="Courier New"/>
        </w:rPr>
        <w:t xml:space="preserve">"polynomial": </w:t>
      </w:r>
      <w:r>
        <w:t>a polynomial.</w:t>
      </w:r>
    </w:p>
    <w:p w14:paraId="6D0F342E" w14:textId="77777777" w:rsidR="003149A6" w:rsidRDefault="003149A6">
      <w:pPr>
        <w:pStyle w:val="normal0"/>
      </w:pPr>
    </w:p>
    <w:p w14:paraId="7B51BA26" w14:textId="77777777" w:rsidR="003149A6" w:rsidRDefault="005A7D3D">
      <w:pPr>
        <w:pStyle w:val="normal0"/>
      </w:pPr>
      <w:r>
        <w:t xml:space="preserve">A polynomial </w:t>
      </w:r>
      <m:oMath>
        <m:r>
          <w:rPr>
            <w:rFonts w:ascii="Cambria Math" w:hAnsi="Cambria Math"/>
          </w:rPr>
          <m:t xml:space="preserve">p= </m:t>
        </m:r>
        <m:nary>
          <m:naryPr>
            <m:chr m:val="∑"/>
            <m:ctrlPr>
              <w:rPr>
                <w:rFonts w:ascii="Cambria Math" w:hAnsi="Cambria Math"/>
              </w:rPr>
            </m:ctrlPr>
          </m:naryPr>
          <m:sub>
            <m:r>
              <w:rPr>
                <w:rFonts w:ascii="Cambria Math" w:hAnsi="Cambria Math"/>
              </w:rPr>
              <m:t>i=1</m:t>
            </m:r>
          </m:sub>
          <m:sup>
            <m:r>
              <w:rPr>
                <w:rFonts w:ascii="Cambria Math" w:hAnsi="Cambria Math"/>
              </w:rPr>
              <m:t>l</m:t>
            </m:r>
          </m:sup>
          <m:e/>
        </m:nary>
        <m:r>
          <w:rPr>
            <w:rFonts w:ascii="Cambria Math" w:hAnsi="Cambria Math"/>
          </w:rPr>
          <m:t xml:space="preserve"> </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α</m:t>
                </m:r>
              </m:e>
              <m:sub>
                <m:r>
                  <w:rPr>
                    <w:rFonts w:ascii="Cambria Math" w:hAnsi="Cambria Math"/>
                  </w:rPr>
                  <m:t>i</m:t>
                </m:r>
              </m:sub>
            </m:sSub>
          </m:sub>
        </m:sSub>
        <m:r>
          <w:rPr>
            <w:rFonts w:ascii="Cambria Math" w:hAnsi="Cambria Math"/>
          </w:rPr>
          <m:t xml:space="preserve"> </m:t>
        </m:r>
        <m:sSup>
          <m:sSupPr>
            <m:ctrlPr>
              <w:rPr>
                <w:rFonts w:ascii="Cambria Math" w:hAnsi="Cambria Math"/>
              </w:rPr>
            </m:ctrlPr>
          </m:sSupPr>
          <m:e>
            <m:r>
              <w:rPr>
                <w:rFonts w:ascii="Cambria Math" w:hAnsi="Cambria Math"/>
              </w:rPr>
              <m:t>x</m:t>
            </m:r>
          </m:e>
          <m:sup>
            <m:sSub>
              <m:sSubPr>
                <m:ctrlPr>
                  <w:rPr>
                    <w:rFonts w:ascii="Cambria Math" w:hAnsi="Cambria Math"/>
                  </w:rPr>
                </m:ctrlPr>
              </m:sSubPr>
              <m:e>
                <m:r>
                  <w:rPr>
                    <w:rFonts w:ascii="Cambria Math" w:hAnsi="Cambria Math"/>
                  </w:rPr>
                  <m:t>α</m:t>
                </m:r>
              </m:e>
              <m:sub>
                <m:r>
                  <w:rPr>
                    <w:rFonts w:ascii="Cambria Math" w:hAnsi="Cambria Math"/>
                  </w:rPr>
                  <m:t>i</m:t>
                </m:r>
              </m:sub>
            </m:sSub>
          </m:sup>
        </m:sSup>
      </m:oMath>
      <w:r>
        <w:t xml:space="preserve"> where </w:t>
      </w:r>
      <m:oMath>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α</m:t>
                </m:r>
              </m:e>
              <m:sub>
                <m:r>
                  <w:rPr>
                    <w:rFonts w:ascii="Cambria Math" w:hAnsi="Cambria Math"/>
                  </w:rPr>
                  <m:t>i</m:t>
                </m:r>
              </m:sub>
            </m:sSub>
          </m:sub>
        </m:sSub>
        <m:r>
          <w:rPr>
            <w:rFonts w:ascii="Cambria Math" w:hAnsi="Cambria Math"/>
          </w:rPr>
          <m:t>∈R</m:t>
        </m:r>
      </m:oMath>
      <w:r>
        <w:t xml:space="preserve">  and </w:t>
      </w:r>
      <m:oMath>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i,n</m:t>
            </m:r>
          </m:sub>
        </m:sSub>
        <m:r>
          <w:rPr>
            <w:rFonts w:ascii="Cambria Math" w:hAnsi="Cambria Math"/>
          </w:rPr>
          <m:t>)∈N</m:t>
        </m:r>
        <m:sSup>
          <m:sSupPr>
            <m:ctrlPr>
              <w:rPr>
                <w:rFonts w:ascii="Cambria Math" w:hAnsi="Cambria Math"/>
              </w:rPr>
            </m:ctrlPr>
          </m:sSupPr>
          <m:e/>
          <m:sup>
            <m:r>
              <w:rPr>
                <w:rFonts w:ascii="Cambria Math" w:hAnsi="Cambria Math"/>
              </w:rPr>
              <m:t>n</m:t>
            </m:r>
          </m:sup>
        </m:sSup>
      </m:oMath>
      <w:r>
        <w:t xml:space="preserve"> is represented in its sparse representation in the monomial basis or any specified basis, with the following attributes:</w:t>
      </w:r>
    </w:p>
    <w:p w14:paraId="095F444F" w14:textId="77777777" w:rsidR="003149A6" w:rsidRDefault="005A7D3D">
      <w:pPr>
        <w:pStyle w:val="normal0"/>
        <w:numPr>
          <w:ilvl w:val="0"/>
          <w:numId w:val="6"/>
        </w:numPr>
      </w:pPr>
      <w:r>
        <w:rPr>
          <w:rFonts w:ascii="Courier New" w:eastAsia="Courier New" w:hAnsi="Courier New" w:cs="Courier New"/>
        </w:rPr>
        <w:t>"terms":</w:t>
      </w:r>
      <w:r>
        <w:t xml:space="preserve"> with value a list of terms encoded as  </w:t>
      </w:r>
      <w:r>
        <w:rPr>
          <w:rFonts w:ascii="Courier New" w:eastAsia="Courier New" w:hAnsi="Courier New" w:cs="Courier New"/>
        </w:rPr>
        <w:t xml:space="preserve">[c, [d1, …], [v1, …]] </w:t>
      </w:r>
      <w:r>
        <w:t xml:space="preserve">where c is the coefficient, </w:t>
      </w:r>
      <w:r>
        <w:rPr>
          <w:rFonts w:ascii="Courier New" w:eastAsia="Courier New" w:hAnsi="Courier New" w:cs="Courier New"/>
        </w:rPr>
        <w:t>[d1, …]</w:t>
      </w:r>
      <w:r>
        <w:t xml:space="preserve"> the list of exponents for the variables of indices </w:t>
      </w:r>
      <w:r>
        <w:rPr>
          <w:rFonts w:ascii="Courier New" w:eastAsia="Courier New" w:hAnsi="Courier New" w:cs="Courier New"/>
        </w:rPr>
        <w:t>[v1, …]</w:t>
      </w:r>
      <w:r>
        <w:t>.</w:t>
      </w:r>
    </w:p>
    <w:p w14:paraId="26CC51F5" w14:textId="77777777" w:rsidR="003149A6" w:rsidRDefault="005A7D3D">
      <w:pPr>
        <w:pStyle w:val="normal0"/>
        <w:numPr>
          <w:ilvl w:val="0"/>
          <w:numId w:val="6"/>
        </w:numPr>
      </w:pPr>
      <w:r>
        <w:rPr>
          <w:rFonts w:ascii="Courier New" w:eastAsia="Courier New" w:hAnsi="Courier New" w:cs="Courier New"/>
        </w:rPr>
        <w:t>"nvar":</w:t>
      </w:r>
      <w:r>
        <w:t xml:space="preserve"> with value the number of variables.</w:t>
      </w:r>
    </w:p>
    <w:p w14:paraId="0770F3E2" w14:textId="77777777" w:rsidR="003149A6" w:rsidRDefault="005A7D3D">
      <w:pPr>
        <w:pStyle w:val="normal0"/>
        <w:numPr>
          <w:ilvl w:val="0"/>
          <w:numId w:val="6"/>
        </w:numPr>
      </w:pPr>
      <w:r>
        <w:rPr>
          <w:rFonts w:ascii="Courier New" w:eastAsia="Courier New" w:hAnsi="Courier New" w:cs="Courier New"/>
        </w:rPr>
        <w:t>"nterm":</w:t>
      </w:r>
      <w:r>
        <w:t xml:space="preserve"> (optional) with value the number of terms.</w:t>
      </w:r>
    </w:p>
    <w:p w14:paraId="1348CA58" w14:textId="77777777" w:rsidR="003149A6" w:rsidRDefault="005A7D3D">
      <w:pPr>
        <w:pStyle w:val="normal0"/>
        <w:numPr>
          <w:ilvl w:val="0"/>
          <w:numId w:val="6"/>
        </w:numPr>
      </w:pPr>
      <w:r>
        <w:rPr>
          <w:rFonts w:ascii="Courier New" w:eastAsia="Courier New" w:hAnsi="Courier New" w:cs="Courier New"/>
        </w:rPr>
        <w:t>"coeftype":</w:t>
      </w:r>
      <w:r>
        <w:t xml:space="preserve"> (optional) with value the type of the coefficients: </w:t>
      </w:r>
      <w:r>
        <w:rPr>
          <w:rFonts w:ascii="Courier New" w:eastAsia="Courier New" w:hAnsi="Courier New" w:cs="Courier New"/>
        </w:rPr>
        <w:t>{"Int64", "Float64", p, …}</w:t>
      </w:r>
      <w:r>
        <w:t xml:space="preserve"> where </w:t>
      </w:r>
      <w:r>
        <w:rPr>
          <w:rFonts w:ascii="Courier New" w:eastAsia="Courier New" w:hAnsi="Courier New" w:cs="Courier New"/>
        </w:rPr>
        <w:t>p</w:t>
      </w:r>
      <w:r>
        <w:t xml:space="preserve"> is an integer which  stands for </w:t>
      </w:r>
      <m:oMath>
        <m:r>
          <w:rPr>
            <w:rFonts w:ascii="Cambria Math" w:hAnsi="Cambria Math"/>
          </w:rPr>
          <m:t>Z/pZ</m:t>
        </m:r>
      </m:oMath>
    </w:p>
    <w:p w14:paraId="6A875002" w14:textId="77777777" w:rsidR="003149A6" w:rsidRDefault="005A7D3D">
      <w:pPr>
        <w:pStyle w:val="normal0"/>
        <w:numPr>
          <w:ilvl w:val="0"/>
          <w:numId w:val="6"/>
        </w:numPr>
      </w:pPr>
      <w:r>
        <w:t>...</w:t>
      </w:r>
    </w:p>
    <w:p w14:paraId="641545D9" w14:textId="77777777" w:rsidR="003149A6" w:rsidRDefault="003149A6">
      <w:pPr>
        <w:pStyle w:val="normal0"/>
      </w:pPr>
    </w:p>
    <w:p w14:paraId="1F258FF8" w14:textId="77777777" w:rsidR="003149A6" w:rsidRDefault="005A7D3D">
      <w:pPr>
        <w:pStyle w:val="normal0"/>
      </w:pPr>
      <w:r>
        <w:t xml:space="preserve">Here is the encoding for the polynomial constraint </w:t>
      </w:r>
      <m:oMath>
        <m:r>
          <w:rPr>
            <w:rFonts w:ascii="Cambria Math" w:hAnsi="Cambria Math"/>
          </w:rPr>
          <m:t>x⁴ - 4xy³ + y² - 2=0</m:t>
        </m:r>
      </m:oMath>
      <w:r>
        <w:t>:</w:t>
      </w:r>
    </w:p>
    <w:p w14:paraId="7F10D36A" w14:textId="77777777" w:rsidR="003149A6" w:rsidRDefault="003149A6">
      <w:pPr>
        <w:pStyle w:val="normal0"/>
        <w:ind w:left="720" w:firstLine="720"/>
        <w:rPr>
          <w:rFonts w:ascii="Courier New" w:eastAsia="Courier New" w:hAnsi="Courier New" w:cs="Courier New"/>
        </w:rPr>
      </w:pPr>
    </w:p>
    <w:tbl>
      <w:tblPr>
        <w:tblStyle w:val="a"/>
        <w:tblW w:w="8640" w:type="dxa"/>
        <w:tblInd w:w="820" w:type="dxa"/>
        <w:tblLayout w:type="fixed"/>
        <w:tblLook w:val="0600" w:firstRow="0" w:lastRow="0" w:firstColumn="0" w:lastColumn="0" w:noHBand="1" w:noVBand="1"/>
      </w:tblPr>
      <w:tblGrid>
        <w:gridCol w:w="8640"/>
      </w:tblGrid>
      <w:tr w:rsidR="003149A6" w14:paraId="0C632613" w14:textId="77777777">
        <w:tc>
          <w:tcPr>
            <w:tcW w:w="8640" w:type="dxa"/>
            <w:shd w:val="clear" w:color="auto" w:fill="FCE5CD"/>
            <w:tcMar>
              <w:top w:w="100" w:type="dxa"/>
              <w:left w:w="100" w:type="dxa"/>
              <w:bottom w:w="100" w:type="dxa"/>
              <w:right w:w="100" w:type="dxa"/>
            </w:tcMar>
          </w:tcPr>
          <w:p w14:paraId="438B7DCC" w14:textId="77777777" w:rsidR="003149A6" w:rsidRDefault="005A7D3D">
            <w:pPr>
              <w:pStyle w:val="norm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lastRenderedPageBreak/>
              <w:t>{</w:t>
            </w:r>
          </w:p>
          <w:p w14:paraId="5965D15A" w14:textId="77777777" w:rsidR="003149A6" w:rsidRDefault="005A7D3D">
            <w:pPr>
              <w:pStyle w:val="norm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  "set": "=0",</w:t>
            </w:r>
          </w:p>
          <w:p w14:paraId="321D4628" w14:textId="77777777" w:rsidR="003149A6" w:rsidRDefault="005A7D3D">
            <w:pPr>
              <w:pStyle w:val="norm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  "polynomial": {</w:t>
            </w:r>
          </w:p>
          <w:p w14:paraId="28194BEB" w14:textId="77777777" w:rsidR="003149A6" w:rsidRDefault="005A7D3D">
            <w:pPr>
              <w:pStyle w:val="norm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ab/>
              <w:t>"nvar": 2,</w:t>
            </w:r>
          </w:p>
          <w:p w14:paraId="6D82329C" w14:textId="77777777" w:rsidR="003149A6" w:rsidRDefault="005A7D3D">
            <w:pPr>
              <w:pStyle w:val="norm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ab/>
              <w:t>"coeftype": "Int64",</w:t>
            </w:r>
          </w:p>
          <w:p w14:paraId="36DC8C60" w14:textId="77777777" w:rsidR="003149A6" w:rsidRDefault="005A7D3D">
            <w:pPr>
              <w:pStyle w:val="norm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ab/>
              <w:t>"terms": [</w:t>
            </w:r>
          </w:p>
          <w:p w14:paraId="46020289" w14:textId="77777777" w:rsidR="003149A6" w:rsidRDefault="005A7D3D">
            <w:pPr>
              <w:pStyle w:val="norm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[1,[4],[1]],</w:t>
            </w:r>
          </w:p>
          <w:p w14:paraId="56281C6F" w14:textId="77777777" w:rsidR="003149A6" w:rsidRDefault="005A7D3D">
            <w:pPr>
              <w:pStyle w:val="norm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[-4,[1,3]],</w:t>
            </w:r>
          </w:p>
          <w:p w14:paraId="5BD79FEB" w14:textId="77777777" w:rsidR="003149A6" w:rsidRDefault="005A7D3D">
            <w:pPr>
              <w:pStyle w:val="norm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[1,[2],[2]],</w:t>
            </w:r>
          </w:p>
          <w:p w14:paraId="7A1EF327" w14:textId="77777777" w:rsidR="003149A6" w:rsidRDefault="005A7D3D">
            <w:pPr>
              <w:pStyle w:val="norm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[-2]</w:t>
            </w:r>
          </w:p>
          <w:p w14:paraId="106317E1" w14:textId="77777777" w:rsidR="003149A6" w:rsidRDefault="005A7D3D">
            <w:pPr>
              <w:pStyle w:val="norm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ab/>
              <w:t>]</w:t>
            </w:r>
          </w:p>
          <w:p w14:paraId="4497DE31" w14:textId="77777777" w:rsidR="003149A6" w:rsidRDefault="005A7D3D">
            <w:pPr>
              <w:pStyle w:val="norm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  }</w:t>
            </w:r>
          </w:p>
          <w:p w14:paraId="1133D445" w14:textId="77777777" w:rsidR="003149A6" w:rsidRDefault="005A7D3D">
            <w:pPr>
              <w:pStyle w:val="norm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w:t>
            </w:r>
          </w:p>
        </w:tc>
      </w:tr>
    </w:tbl>
    <w:p w14:paraId="52B8538F" w14:textId="77777777" w:rsidR="003149A6" w:rsidRDefault="003149A6">
      <w:pPr>
        <w:pStyle w:val="normal0"/>
        <w:pBdr>
          <w:top w:val="nil"/>
          <w:left w:val="nil"/>
          <w:bottom w:val="nil"/>
          <w:right w:val="nil"/>
          <w:between w:val="nil"/>
        </w:pBdr>
        <w:ind w:left="720"/>
        <w:rPr>
          <w:rFonts w:ascii="Courier New" w:eastAsia="Courier New" w:hAnsi="Courier New" w:cs="Courier New"/>
        </w:rPr>
      </w:pPr>
    </w:p>
    <w:p w14:paraId="046A78AF" w14:textId="77777777" w:rsidR="003149A6" w:rsidRDefault="005A7D3D">
      <w:pPr>
        <w:pStyle w:val="normal0"/>
      </w:pPr>
      <w:r>
        <w:t>The first term has one exponent 4 in the first variable, which is x. The second term, with coefficients -4, has exponents [1,3] in the variables [x,y]. Since all the variables appear, the indices of the variables are not indicated. The third term</w:t>
      </w:r>
      <m:oMath>
        <m:r>
          <w:rPr>
            <w:rFonts w:ascii="Cambria Math" w:hAnsi="Cambria Math"/>
          </w:rPr>
          <m:t xml:space="preserve"> y²</m:t>
        </m:r>
      </m:oMath>
      <w:r>
        <w:t xml:space="preserve"> involves only the second variables with exponent 2. The constant coefficient is the fourth term, with coefficient -</w:t>
      </w:r>
      <w:r>
        <w:rPr>
          <w:rFonts w:ascii="Courier New" w:eastAsia="Courier New" w:hAnsi="Courier New" w:cs="Courier New"/>
        </w:rPr>
        <w:t xml:space="preserve">2 </w:t>
      </w:r>
      <w:r>
        <w:t>and no exponen and no variable</w:t>
      </w:r>
      <w:r>
        <w:rPr>
          <w:rFonts w:ascii="Courier New" w:eastAsia="Courier New" w:hAnsi="Courier New" w:cs="Courier New"/>
        </w:rPr>
        <w:t xml:space="preserve">. </w:t>
      </w:r>
    </w:p>
    <w:p w14:paraId="03A47BFD" w14:textId="77777777" w:rsidR="003149A6" w:rsidRDefault="003149A6">
      <w:pPr>
        <w:pStyle w:val="normal0"/>
      </w:pPr>
    </w:p>
    <w:p w14:paraId="5835450B" w14:textId="77777777" w:rsidR="003149A6" w:rsidRDefault="005A7D3D">
      <w:pPr>
        <w:pStyle w:val="normal0"/>
      </w:pPr>
      <w:r>
        <w:t xml:space="preserve">Here is the encoding of the Polynomial Optimization problem </w:t>
      </w:r>
    </w:p>
    <w:tbl>
      <w:tblPr>
        <w:tblStyle w:val="a0"/>
        <w:tblW w:w="9360" w:type="dxa"/>
        <w:jc w:val="center"/>
        <w:tblInd w:w="0" w:type="dxa"/>
        <w:tblLayout w:type="fixed"/>
        <w:tblLook w:val="0600" w:firstRow="0" w:lastRow="0" w:firstColumn="0" w:lastColumn="0" w:noHBand="1" w:noVBand="1"/>
      </w:tblPr>
      <w:tblGrid>
        <w:gridCol w:w="3485"/>
        <w:gridCol w:w="5875"/>
      </w:tblGrid>
      <w:tr w:rsidR="003149A6" w14:paraId="09475DAB" w14:textId="77777777" w:rsidTr="007B0C15">
        <w:trPr>
          <w:jc w:val="center"/>
        </w:trPr>
        <w:tc>
          <w:tcPr>
            <w:tcW w:w="3629" w:type="dxa"/>
            <w:shd w:val="clear" w:color="auto" w:fill="auto"/>
            <w:tcMar>
              <w:top w:w="100" w:type="dxa"/>
              <w:left w:w="100" w:type="dxa"/>
              <w:bottom w:w="100" w:type="dxa"/>
              <w:right w:w="100" w:type="dxa"/>
            </w:tcMar>
          </w:tcPr>
          <w:p w14:paraId="0EA69050" w14:textId="7A71D722" w:rsidR="003149A6" w:rsidRDefault="00FE44C3" w:rsidP="00FE44C3">
            <w:pPr>
              <w:pStyle w:val="normal0"/>
            </w:pPr>
            <m:oMathPara>
              <m:oMath>
                <m:r>
                  <w:rPr>
                    <w:rFonts w:ascii="Cambria Math" w:hAnsi="Cambria Math"/>
                  </w:rPr>
                  <m:t xml:space="preserve">inf </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xml:space="preserve">- y³  s.t. </m:t>
                </m:r>
              </m:oMath>
            </m:oMathPara>
          </w:p>
        </w:tc>
        <w:tc>
          <w:tcPr>
            <w:tcW w:w="6124" w:type="dxa"/>
            <w:shd w:val="clear" w:color="auto" w:fill="auto"/>
            <w:tcMar>
              <w:top w:w="100" w:type="dxa"/>
              <w:left w:w="100" w:type="dxa"/>
              <w:bottom w:w="100" w:type="dxa"/>
              <w:right w:w="100" w:type="dxa"/>
            </w:tcMar>
          </w:tcPr>
          <w:p w14:paraId="26FB1452" w14:textId="2A2945F9" w:rsidR="003149A6" w:rsidRDefault="00FE44C3">
            <w:pPr>
              <w:pStyle w:val="normal0"/>
            </w:pPr>
            <w:r>
              <w:t xml:space="preserve">        </w:t>
            </w:r>
            <m:oMath>
              <m:r>
                <w:rPr>
                  <w:rFonts w:ascii="Cambria Math" w:hAnsi="Cambria Math"/>
                </w:rPr>
                <m:t>x² + 3.</m:t>
              </m:r>
              <m:r>
                <w:rPr>
                  <w:rFonts w:ascii="Courier New" w:eastAsia="Courier New" w:hAnsi="Courier New" w:cs="Courier New"/>
                </w:rPr>
                <m:t>14159265</m:t>
              </m:r>
              <m:r>
                <w:rPr>
                  <w:rFonts w:ascii="Cambria Math" w:hAnsi="Cambria Math"/>
                </w:rPr>
                <m:t>y² - 2≤0</m:t>
              </m:r>
            </m:oMath>
          </w:p>
        </w:tc>
      </w:tr>
      <w:tr w:rsidR="003149A6" w14:paraId="0C955EC8" w14:textId="77777777" w:rsidTr="007B0C15">
        <w:trPr>
          <w:jc w:val="center"/>
        </w:trPr>
        <w:tc>
          <w:tcPr>
            <w:tcW w:w="3629" w:type="dxa"/>
            <w:shd w:val="clear" w:color="auto" w:fill="auto"/>
            <w:tcMar>
              <w:top w:w="100" w:type="dxa"/>
              <w:left w:w="100" w:type="dxa"/>
              <w:bottom w:w="100" w:type="dxa"/>
              <w:right w:w="100" w:type="dxa"/>
            </w:tcMar>
          </w:tcPr>
          <w:p w14:paraId="11E10E5D" w14:textId="77777777" w:rsidR="003149A6" w:rsidRDefault="003149A6">
            <w:pPr>
              <w:pStyle w:val="normal0"/>
            </w:pPr>
          </w:p>
        </w:tc>
        <w:tc>
          <w:tcPr>
            <w:tcW w:w="6124" w:type="dxa"/>
            <w:shd w:val="clear" w:color="auto" w:fill="auto"/>
            <w:tcMar>
              <w:top w:w="100" w:type="dxa"/>
              <w:left w:w="100" w:type="dxa"/>
              <w:bottom w:w="100" w:type="dxa"/>
              <w:right w:w="100" w:type="dxa"/>
            </w:tcMar>
          </w:tcPr>
          <w:p w14:paraId="01F0C3D4" w14:textId="77777777" w:rsidR="003149A6" w:rsidRDefault="005A7D3D">
            <w:pPr>
              <w:pStyle w:val="normal0"/>
            </w:pPr>
            <m:oMathPara>
              <m:oMath>
                <m:r>
                  <w:rPr>
                    <w:rFonts w:ascii="Cambria Math" w:hAnsi="Cambria Math"/>
                  </w:rPr>
                  <m:t xml:space="preserve"> x ∈[-1,1]</m:t>
                </m:r>
              </m:oMath>
            </m:oMathPara>
          </w:p>
        </w:tc>
      </w:tr>
      <w:tr w:rsidR="003149A6" w14:paraId="4C4E3EB6" w14:textId="77777777" w:rsidTr="007B0C15">
        <w:trPr>
          <w:jc w:val="center"/>
        </w:trPr>
        <w:tc>
          <w:tcPr>
            <w:tcW w:w="3629" w:type="dxa"/>
            <w:shd w:val="clear" w:color="auto" w:fill="auto"/>
            <w:tcMar>
              <w:top w:w="100" w:type="dxa"/>
              <w:left w:w="100" w:type="dxa"/>
              <w:bottom w:w="100" w:type="dxa"/>
              <w:right w:w="100" w:type="dxa"/>
            </w:tcMar>
          </w:tcPr>
          <w:p w14:paraId="5961CC10" w14:textId="77777777" w:rsidR="003149A6" w:rsidRDefault="003149A6">
            <w:pPr>
              <w:pStyle w:val="normal0"/>
              <w:widowControl w:val="0"/>
              <w:pBdr>
                <w:top w:val="nil"/>
                <w:left w:val="nil"/>
                <w:bottom w:val="nil"/>
                <w:right w:val="nil"/>
                <w:between w:val="nil"/>
              </w:pBdr>
              <w:spacing w:line="240" w:lineRule="auto"/>
            </w:pPr>
          </w:p>
        </w:tc>
        <w:tc>
          <w:tcPr>
            <w:tcW w:w="6124" w:type="dxa"/>
            <w:shd w:val="clear" w:color="auto" w:fill="auto"/>
            <w:tcMar>
              <w:top w:w="100" w:type="dxa"/>
              <w:left w:w="100" w:type="dxa"/>
              <w:bottom w:w="100" w:type="dxa"/>
              <w:right w:w="100" w:type="dxa"/>
            </w:tcMar>
          </w:tcPr>
          <w:p w14:paraId="17DE757F" w14:textId="77777777" w:rsidR="003149A6" w:rsidRDefault="005A7D3D">
            <w:pPr>
              <w:pStyle w:val="normal0"/>
            </w:pPr>
            <m:oMathPara>
              <m:oMath>
                <m:r>
                  <w:rPr>
                    <w:rFonts w:ascii="Cambria Math" w:hAnsi="Cambria Math"/>
                  </w:rPr>
                  <m:t xml:space="preserve"> 2 y² -y=0</m:t>
                </m:r>
              </m:oMath>
            </m:oMathPara>
          </w:p>
        </w:tc>
      </w:tr>
    </w:tbl>
    <w:p w14:paraId="70C8A115" w14:textId="77777777" w:rsidR="003149A6" w:rsidRDefault="003149A6">
      <w:pPr>
        <w:pStyle w:val="normal0"/>
        <w:ind w:left="720" w:firstLine="720"/>
        <w:rPr>
          <w:rFonts w:ascii="Courier New" w:eastAsia="Courier New" w:hAnsi="Courier New" w:cs="Courier New"/>
        </w:rPr>
      </w:pPr>
    </w:p>
    <w:tbl>
      <w:tblPr>
        <w:tblStyle w:val="a1"/>
        <w:tblW w:w="8640" w:type="dxa"/>
        <w:tblInd w:w="820" w:type="dxa"/>
        <w:tblLayout w:type="fixed"/>
        <w:tblLook w:val="0600" w:firstRow="0" w:lastRow="0" w:firstColumn="0" w:lastColumn="0" w:noHBand="1" w:noVBand="1"/>
      </w:tblPr>
      <w:tblGrid>
        <w:gridCol w:w="8640"/>
      </w:tblGrid>
      <w:tr w:rsidR="003149A6" w14:paraId="372DD5A5" w14:textId="77777777">
        <w:tc>
          <w:tcPr>
            <w:tcW w:w="8640" w:type="dxa"/>
            <w:shd w:val="clear" w:color="auto" w:fill="FCE5CD"/>
            <w:tcMar>
              <w:top w:w="100" w:type="dxa"/>
              <w:left w:w="100" w:type="dxa"/>
              <w:bottom w:w="100" w:type="dxa"/>
              <w:right w:w="100" w:type="dxa"/>
            </w:tcMar>
          </w:tcPr>
          <w:p w14:paraId="5BD8A215" w14:textId="77777777" w:rsidR="003149A6" w:rsidRDefault="005A7D3D">
            <w:pPr>
              <w:pStyle w:val="normal0"/>
              <w:rPr>
                <w:rFonts w:ascii="Courier New" w:eastAsia="Courier New" w:hAnsi="Courier New" w:cs="Courier New"/>
              </w:rPr>
            </w:pPr>
            <w:r>
              <w:rPr>
                <w:rFonts w:ascii="Courier New" w:eastAsia="Courier New" w:hAnsi="Courier New" w:cs="Courier New"/>
              </w:rPr>
              <w:t>{</w:t>
            </w:r>
          </w:p>
          <w:p w14:paraId="20CED86C"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"type": "polynomial",</w:t>
            </w:r>
          </w:p>
          <w:p w14:paraId="3A516414"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"variables": [</w:t>
            </w:r>
          </w:p>
          <w:p w14:paraId="5F79199F" w14:textId="77777777" w:rsidR="003149A6" w:rsidRDefault="005A7D3D">
            <w:pPr>
              <w:pStyle w:val="normal0"/>
              <w:rPr>
                <w:rFonts w:ascii="Courier New" w:eastAsia="Courier New" w:hAnsi="Courier New" w:cs="Courier New"/>
              </w:rPr>
            </w:pPr>
            <w:r>
              <w:rPr>
                <w:rFonts w:ascii="Courier New" w:eastAsia="Courier New" w:hAnsi="Courier New" w:cs="Courier New"/>
              </w:rPr>
              <w:tab/>
              <w:t>"x",</w:t>
            </w:r>
          </w:p>
          <w:p w14:paraId="43D8D81B" w14:textId="77777777" w:rsidR="003149A6" w:rsidRDefault="005A7D3D">
            <w:pPr>
              <w:pStyle w:val="normal0"/>
              <w:rPr>
                <w:rFonts w:ascii="Courier New" w:eastAsia="Courier New" w:hAnsi="Courier New" w:cs="Courier New"/>
              </w:rPr>
            </w:pPr>
            <w:r>
              <w:rPr>
                <w:rFonts w:ascii="Courier New" w:eastAsia="Courier New" w:hAnsi="Courier New" w:cs="Courier New"/>
              </w:rPr>
              <w:tab/>
              <w:t>"y"</w:t>
            </w:r>
          </w:p>
          <w:p w14:paraId="70E75A7F"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p>
          <w:p w14:paraId="7687C068"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"nvar": 2,</w:t>
            </w:r>
          </w:p>
          <w:p w14:paraId="50ED42CD"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"objective": {</w:t>
            </w:r>
          </w:p>
          <w:p w14:paraId="39289767" w14:textId="77777777" w:rsidR="003149A6" w:rsidRDefault="005A7D3D">
            <w:pPr>
              <w:pStyle w:val="normal0"/>
              <w:rPr>
                <w:rFonts w:ascii="Courier New" w:eastAsia="Courier New" w:hAnsi="Courier New" w:cs="Courier New"/>
              </w:rPr>
            </w:pPr>
            <w:r>
              <w:rPr>
                <w:rFonts w:ascii="Courier New" w:eastAsia="Courier New" w:hAnsi="Courier New" w:cs="Courier New"/>
              </w:rPr>
              <w:tab/>
              <w:t>"set": "inf",</w:t>
            </w:r>
          </w:p>
          <w:p w14:paraId="65451798" w14:textId="77777777" w:rsidR="003149A6" w:rsidRDefault="005A7D3D">
            <w:pPr>
              <w:pStyle w:val="normal0"/>
              <w:rPr>
                <w:rFonts w:ascii="Courier New" w:eastAsia="Courier New" w:hAnsi="Courier New" w:cs="Courier New"/>
              </w:rPr>
            </w:pPr>
            <w:r>
              <w:rPr>
                <w:rFonts w:ascii="Courier New" w:eastAsia="Courier New" w:hAnsi="Courier New" w:cs="Courier New"/>
              </w:rPr>
              <w:tab/>
              <w:t>"polynomial": {</w:t>
            </w:r>
          </w:p>
          <w:p w14:paraId="26A6FF82"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"coeftype": "Float64",</w:t>
            </w:r>
          </w:p>
          <w:p w14:paraId="6FA4D72B"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"terms": [</w:t>
            </w:r>
          </w:p>
          <w:p w14:paraId="21DF8EA0"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[1.0,[4],[1]],</w:t>
            </w:r>
          </w:p>
          <w:p w14:paraId="186F494C"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[1.0,[2,2]],</w:t>
            </w:r>
          </w:p>
          <w:p w14:paraId="005BB2CB"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[-1.0,[3],[2]]</w:t>
            </w:r>
          </w:p>
          <w:p w14:paraId="58E6C27A"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27BFAD05" w14:textId="77777777" w:rsidR="003149A6" w:rsidRDefault="005A7D3D">
            <w:pPr>
              <w:pStyle w:val="normal0"/>
              <w:rPr>
                <w:rFonts w:ascii="Courier New" w:eastAsia="Courier New" w:hAnsi="Courier New" w:cs="Courier New"/>
              </w:rPr>
            </w:pPr>
            <w:r>
              <w:rPr>
                <w:rFonts w:ascii="Courier New" w:eastAsia="Courier New" w:hAnsi="Courier New" w:cs="Courier New"/>
              </w:rPr>
              <w:lastRenderedPageBreak/>
              <w:tab/>
              <w:t>}</w:t>
            </w:r>
          </w:p>
          <w:p w14:paraId="7F5D73DA"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p>
          <w:p w14:paraId="3F3266A2"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"constraints": [</w:t>
            </w:r>
          </w:p>
          <w:p w14:paraId="0B98392F" w14:textId="77777777" w:rsidR="003149A6" w:rsidRDefault="005A7D3D">
            <w:pPr>
              <w:pStyle w:val="normal0"/>
              <w:rPr>
                <w:rFonts w:ascii="Courier New" w:eastAsia="Courier New" w:hAnsi="Courier New" w:cs="Courier New"/>
              </w:rPr>
            </w:pPr>
            <w:r>
              <w:rPr>
                <w:rFonts w:ascii="Courier New" w:eastAsia="Courier New" w:hAnsi="Courier New" w:cs="Courier New"/>
              </w:rPr>
              <w:tab/>
              <w:t>{</w:t>
            </w:r>
          </w:p>
          <w:p w14:paraId="69D67BDD"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"set": "&lt;=0",</w:t>
            </w:r>
          </w:p>
          <w:p w14:paraId="645ACB8A"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"polynomial": {</w:t>
            </w:r>
          </w:p>
          <w:p w14:paraId="0A3F4973"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"coeftype": "Float64",</w:t>
            </w:r>
          </w:p>
          <w:p w14:paraId="38F16BDD"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"terms": [</w:t>
            </w:r>
          </w:p>
          <w:p w14:paraId="20C3C1C6"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[1.0,[2],[1]],</w:t>
            </w:r>
          </w:p>
          <w:p w14:paraId="10ED7D28"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[3.141592653589793,[2],[2]],</w:t>
            </w:r>
          </w:p>
          <w:p w14:paraId="01E7322A"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[-2.0]</w:t>
            </w:r>
          </w:p>
          <w:p w14:paraId="1D7C2570"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w:t>
            </w:r>
          </w:p>
          <w:p w14:paraId="3EB50BA9"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428D384C" w14:textId="77777777" w:rsidR="003149A6" w:rsidRDefault="005A7D3D">
            <w:pPr>
              <w:pStyle w:val="normal0"/>
              <w:rPr>
                <w:rFonts w:ascii="Courier New" w:eastAsia="Courier New" w:hAnsi="Courier New" w:cs="Courier New"/>
              </w:rPr>
            </w:pPr>
            <w:r>
              <w:rPr>
                <w:rFonts w:ascii="Courier New" w:eastAsia="Courier New" w:hAnsi="Courier New" w:cs="Courier New"/>
              </w:rPr>
              <w:tab/>
              <w:t>},</w:t>
            </w:r>
          </w:p>
          <w:p w14:paraId="3EB596A6" w14:textId="77777777" w:rsidR="003149A6" w:rsidRDefault="005A7D3D">
            <w:pPr>
              <w:pStyle w:val="normal0"/>
              <w:rPr>
                <w:rFonts w:ascii="Courier New" w:eastAsia="Courier New" w:hAnsi="Courier New" w:cs="Courier New"/>
              </w:rPr>
            </w:pPr>
            <w:r>
              <w:rPr>
                <w:rFonts w:ascii="Courier New" w:eastAsia="Courier New" w:hAnsi="Courier New" w:cs="Courier New"/>
              </w:rPr>
              <w:tab/>
              <w:t>{</w:t>
            </w:r>
          </w:p>
          <w:p w14:paraId="57612C61"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"set": [-1,1],</w:t>
            </w:r>
          </w:p>
          <w:p w14:paraId="45F0696B"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"polynomial": {</w:t>
            </w:r>
          </w:p>
          <w:p w14:paraId="33090217"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"coeftype": "Int64",</w:t>
            </w:r>
          </w:p>
          <w:p w14:paraId="7BA20C7C"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"terms": [</w:t>
            </w:r>
          </w:p>
          <w:p w14:paraId="12C5F2FA"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[1,[1],[1]]</w:t>
            </w:r>
          </w:p>
          <w:p w14:paraId="4F071319"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5D747B59"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58ACFA4B" w14:textId="77777777" w:rsidR="003149A6" w:rsidRDefault="005A7D3D">
            <w:pPr>
              <w:pStyle w:val="normal0"/>
              <w:rPr>
                <w:rFonts w:ascii="Courier New" w:eastAsia="Courier New" w:hAnsi="Courier New" w:cs="Courier New"/>
              </w:rPr>
            </w:pPr>
            <w:r>
              <w:rPr>
                <w:rFonts w:ascii="Courier New" w:eastAsia="Courier New" w:hAnsi="Courier New" w:cs="Courier New"/>
              </w:rPr>
              <w:tab/>
              <w:t>},</w:t>
            </w:r>
          </w:p>
          <w:p w14:paraId="7F0AFDD6" w14:textId="77777777" w:rsidR="003149A6" w:rsidRDefault="005A7D3D">
            <w:pPr>
              <w:pStyle w:val="normal0"/>
              <w:rPr>
                <w:rFonts w:ascii="Courier New" w:eastAsia="Courier New" w:hAnsi="Courier New" w:cs="Courier New"/>
              </w:rPr>
            </w:pPr>
            <w:r>
              <w:rPr>
                <w:rFonts w:ascii="Courier New" w:eastAsia="Courier New" w:hAnsi="Courier New" w:cs="Courier New"/>
              </w:rPr>
              <w:tab/>
              <w:t>{</w:t>
            </w:r>
          </w:p>
          <w:p w14:paraId="63B8FED7"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"set": "=0",</w:t>
            </w:r>
          </w:p>
          <w:p w14:paraId="4B1560EF"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"polynomial": {</w:t>
            </w:r>
          </w:p>
          <w:p w14:paraId="0E34A112"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"coeftype": "Float64",</w:t>
            </w:r>
          </w:p>
          <w:p w14:paraId="1413E6C4"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"terms": [</w:t>
            </w:r>
          </w:p>
          <w:p w14:paraId="5A889BA8"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[2.0,[2],[2]],</w:t>
            </w:r>
          </w:p>
          <w:p w14:paraId="45C86D8C"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[-1.0,[1],[2]]</w:t>
            </w:r>
          </w:p>
          <w:p w14:paraId="351F74D1"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12D1516B"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032D2109" w14:textId="77777777" w:rsidR="003149A6" w:rsidRDefault="005A7D3D">
            <w:pPr>
              <w:pStyle w:val="normal0"/>
              <w:rPr>
                <w:rFonts w:ascii="Courier New" w:eastAsia="Courier New" w:hAnsi="Courier New" w:cs="Courier New"/>
              </w:rPr>
            </w:pPr>
            <w:r>
              <w:rPr>
                <w:rFonts w:ascii="Courier New" w:eastAsia="Courier New" w:hAnsi="Courier New" w:cs="Courier New"/>
              </w:rPr>
              <w:tab/>
              <w:t>}</w:t>
            </w:r>
          </w:p>
          <w:p w14:paraId="7558FB5B"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p>
          <w:p w14:paraId="71AFCEE4"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"version": "0.0.1",</w:t>
            </w:r>
          </w:p>
          <w:p w14:paraId="00A0E2EA"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"author": "Bernard Mourrain”,</w:t>
            </w:r>
            <w:r>
              <w:rPr>
                <w:rFonts w:ascii="Courier New" w:eastAsia="Courier New" w:hAnsi="Courier New" w:cs="Courier New"/>
              </w:rPr>
              <w:br/>
              <w:t xml:space="preserve">  "uuid": "82d25714-9513-11ea-22da-9dbe2a261539"</w:t>
            </w:r>
            <w:r>
              <w:rPr>
                <w:rFonts w:ascii="Courier New" w:eastAsia="Courier New" w:hAnsi="Courier New" w:cs="Courier New"/>
              </w:rPr>
              <w:br/>
              <w:t>}</w:t>
            </w:r>
          </w:p>
        </w:tc>
      </w:tr>
    </w:tbl>
    <w:p w14:paraId="7469DBFA" w14:textId="77777777" w:rsidR="003149A6" w:rsidRDefault="003149A6">
      <w:pPr>
        <w:pStyle w:val="normal0"/>
        <w:ind w:left="720"/>
        <w:rPr>
          <w:rFonts w:ascii="Courier New" w:eastAsia="Courier New" w:hAnsi="Courier New" w:cs="Courier New"/>
        </w:rPr>
      </w:pPr>
    </w:p>
    <w:p w14:paraId="1C29049A" w14:textId="77777777" w:rsidR="003149A6" w:rsidRDefault="005A7D3D">
      <w:pPr>
        <w:pStyle w:val="Titre2"/>
      </w:pPr>
      <w:bookmarkStart w:id="5" w:name="_r23um5tvpmuc" w:colFirst="0" w:colLast="0"/>
      <w:bookmarkEnd w:id="5"/>
      <w:r>
        <w:t xml:space="preserve">Moment Optimization </w:t>
      </w:r>
    </w:p>
    <w:p w14:paraId="6CA2484E" w14:textId="77777777" w:rsidR="003149A6" w:rsidRDefault="005A7D3D">
      <w:pPr>
        <w:pStyle w:val="normal0"/>
      </w:pPr>
      <w:r>
        <w:t xml:space="preserve">Optimization problems on moment sequences can also be described:  </w:t>
      </w:r>
    </w:p>
    <w:p w14:paraId="28BCD9AA" w14:textId="77777777" w:rsidR="003149A6" w:rsidRDefault="003149A6">
      <w:pPr>
        <w:pStyle w:val="normal0"/>
      </w:pPr>
    </w:p>
    <w:tbl>
      <w:tblPr>
        <w:tblStyle w:val="a2"/>
        <w:tblW w:w="9360" w:type="dxa"/>
        <w:tblInd w:w="0" w:type="dxa"/>
        <w:tblLayout w:type="fixed"/>
        <w:tblLook w:val="0600" w:firstRow="0" w:lastRow="0" w:firstColumn="0" w:lastColumn="0" w:noHBand="1" w:noVBand="1"/>
      </w:tblPr>
      <w:tblGrid>
        <w:gridCol w:w="3210"/>
        <w:gridCol w:w="6150"/>
      </w:tblGrid>
      <w:tr w:rsidR="003149A6" w14:paraId="2ACCCD45" w14:textId="77777777">
        <w:tc>
          <w:tcPr>
            <w:tcW w:w="3210" w:type="dxa"/>
            <w:shd w:val="clear" w:color="auto" w:fill="auto"/>
            <w:tcMar>
              <w:top w:w="100" w:type="dxa"/>
              <w:left w:w="100" w:type="dxa"/>
              <w:bottom w:w="100" w:type="dxa"/>
              <w:right w:w="100" w:type="dxa"/>
            </w:tcMar>
          </w:tcPr>
          <w:p w14:paraId="6FF71603" w14:textId="48C4948C" w:rsidR="003149A6" w:rsidRDefault="005A7D3D">
            <w:pPr>
              <w:pStyle w:val="normal0"/>
            </w:pPr>
            <m:oMath>
              <m:r>
                <w:rPr>
                  <w:rFonts w:ascii="Cambria Math" w:hAnsi="Cambria Math"/>
                </w:rPr>
                <w:lastRenderedPageBreak/>
                <m:t xml:space="preserve">inf </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*μ</m:t>
                  </m:r>
                </m:e>
                <m:sub>
                  <m:r>
                    <w:rPr>
                      <w:rFonts w:ascii="Cambria Math" w:hAnsi="Cambria Math"/>
                    </w:rPr>
                    <m:t>i</m:t>
                  </m:r>
                </m:sub>
              </m:sSub>
              <m:r>
                <w:rPr>
                  <w:rFonts w:ascii="Cambria Math" w:hAnsi="Cambria Math"/>
                </w:rPr>
                <m:t>,1</m:t>
              </m:r>
              <m:r>
                <w:rPr>
                  <w:rFonts w:ascii="Cambria Math" w:hAnsi="Cambria Math"/>
                </w:rPr>
                <m:t>〉</m:t>
              </m:r>
            </m:oMath>
            <w:r>
              <w:t xml:space="preserve"> s.t.</w:t>
            </w:r>
          </w:p>
        </w:tc>
        <w:tc>
          <w:tcPr>
            <w:tcW w:w="6150" w:type="dxa"/>
            <w:shd w:val="clear" w:color="auto" w:fill="auto"/>
            <w:tcMar>
              <w:top w:w="100" w:type="dxa"/>
              <w:left w:w="100" w:type="dxa"/>
              <w:bottom w:w="100" w:type="dxa"/>
              <w:right w:w="100" w:type="dxa"/>
            </w:tcMar>
          </w:tcPr>
          <w:p w14:paraId="75146753" w14:textId="10488DCE" w:rsidR="003149A6" w:rsidRDefault="00F4561E">
            <w:pPr>
              <w:pStyle w:val="normal0"/>
            </w:pPr>
            <m:oMathPara>
              <m:oMath>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*μ</m:t>
                    </m:r>
                  </m:e>
                  <m:sub>
                    <m:r>
                      <w:rPr>
                        <w:rFonts w:ascii="Cambria Math" w:hAnsi="Cambria Math"/>
                      </w:rPr>
                      <m:t>i</m:t>
                    </m:r>
                  </m:sub>
                </m:sSub>
                <m:r>
                  <w:rPr>
                    <w:rFonts w:ascii="Cambria Math" w:hAnsi="Cambria Math"/>
                  </w:rPr>
                  <m:t>≽0, ...</m:t>
                </m:r>
              </m:oMath>
            </m:oMathPara>
          </w:p>
        </w:tc>
      </w:tr>
      <w:tr w:rsidR="003149A6" w14:paraId="49C92026" w14:textId="77777777">
        <w:tc>
          <w:tcPr>
            <w:tcW w:w="3210" w:type="dxa"/>
            <w:shd w:val="clear" w:color="auto" w:fill="auto"/>
            <w:tcMar>
              <w:top w:w="100" w:type="dxa"/>
              <w:left w:w="100" w:type="dxa"/>
              <w:bottom w:w="100" w:type="dxa"/>
              <w:right w:w="100" w:type="dxa"/>
            </w:tcMar>
          </w:tcPr>
          <w:p w14:paraId="0DEB9C1F" w14:textId="77777777" w:rsidR="003149A6" w:rsidRDefault="003149A6">
            <w:pPr>
              <w:pStyle w:val="normal0"/>
            </w:pPr>
          </w:p>
        </w:tc>
        <w:tc>
          <w:tcPr>
            <w:tcW w:w="6150" w:type="dxa"/>
            <w:shd w:val="clear" w:color="auto" w:fill="auto"/>
            <w:tcMar>
              <w:top w:w="100" w:type="dxa"/>
              <w:left w:w="100" w:type="dxa"/>
              <w:bottom w:w="100" w:type="dxa"/>
              <w:right w:w="100" w:type="dxa"/>
            </w:tcMar>
          </w:tcPr>
          <w:p w14:paraId="22D112C0" w14:textId="0F92448F" w:rsidR="003149A6" w:rsidRDefault="00E544AE">
            <w:pPr>
              <w:pStyle w:val="normal0"/>
            </w:pPr>
            <m:oMathPara>
              <m:oMath>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*μ</m:t>
                    </m:r>
                  </m:e>
                  <m:sub>
                    <m:r>
                      <w:rPr>
                        <w:rFonts w:ascii="Cambria Math" w:hAnsi="Cambria Math"/>
                      </w:rPr>
                      <m:t>i</m:t>
                    </m:r>
                  </m:sub>
                </m:sSub>
                <m:r>
                  <w:rPr>
                    <w:rFonts w:ascii="Cambria Math" w:hAnsi="Cambria Math"/>
                  </w:rPr>
                  <m:t>=0,...</m:t>
                </m:r>
              </m:oMath>
            </m:oMathPara>
          </w:p>
        </w:tc>
      </w:tr>
      <w:tr w:rsidR="003149A6" w14:paraId="2B7E8A01" w14:textId="77777777">
        <w:tc>
          <w:tcPr>
            <w:tcW w:w="3210" w:type="dxa"/>
            <w:shd w:val="clear" w:color="auto" w:fill="auto"/>
            <w:tcMar>
              <w:top w:w="100" w:type="dxa"/>
              <w:left w:w="100" w:type="dxa"/>
              <w:bottom w:w="100" w:type="dxa"/>
              <w:right w:w="100" w:type="dxa"/>
            </w:tcMar>
          </w:tcPr>
          <w:p w14:paraId="43E327D3" w14:textId="77777777" w:rsidR="003149A6" w:rsidRDefault="003149A6">
            <w:pPr>
              <w:pStyle w:val="normal0"/>
              <w:widowControl w:val="0"/>
              <w:spacing w:line="240" w:lineRule="auto"/>
            </w:pPr>
          </w:p>
        </w:tc>
        <w:tc>
          <w:tcPr>
            <w:tcW w:w="6150" w:type="dxa"/>
            <w:shd w:val="clear" w:color="auto" w:fill="auto"/>
            <w:tcMar>
              <w:top w:w="100" w:type="dxa"/>
              <w:left w:w="100" w:type="dxa"/>
              <w:bottom w:w="100" w:type="dxa"/>
              <w:right w:w="100" w:type="dxa"/>
            </w:tcMar>
          </w:tcPr>
          <w:p w14:paraId="7C7B9135" w14:textId="04BED92A" w:rsidR="003149A6" w:rsidRDefault="003852F6">
            <w:pPr>
              <w:pStyle w:val="normal0"/>
            </w:pPr>
            <m:oMathPara>
              <m:oMath>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*μ</m:t>
                    </m:r>
                  </m:e>
                  <m:sub>
                    <m:r>
                      <w:rPr>
                        <w:rFonts w:ascii="Cambria Math" w:hAnsi="Cambria Math"/>
                      </w:rPr>
                      <m:t>i</m:t>
                    </m:r>
                  </m:sub>
                </m:sSub>
                <m:r>
                  <w:rPr>
                    <w:rFonts w:ascii="Cambria Math" w:hAnsi="Cambria Math"/>
                  </w:rPr>
                  <m:t>,1</m:t>
                </m:r>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 xml:space="preserve"> ≥ 0,... </m:t>
                </m:r>
              </m:oMath>
            </m:oMathPara>
          </w:p>
        </w:tc>
      </w:tr>
      <w:tr w:rsidR="003149A6" w14:paraId="0A0C0851" w14:textId="77777777">
        <w:tc>
          <w:tcPr>
            <w:tcW w:w="3210" w:type="dxa"/>
            <w:shd w:val="clear" w:color="auto" w:fill="auto"/>
            <w:tcMar>
              <w:top w:w="100" w:type="dxa"/>
              <w:left w:w="100" w:type="dxa"/>
              <w:bottom w:w="100" w:type="dxa"/>
              <w:right w:w="100" w:type="dxa"/>
            </w:tcMar>
          </w:tcPr>
          <w:p w14:paraId="308103A2" w14:textId="77777777" w:rsidR="003149A6" w:rsidRDefault="003149A6">
            <w:pPr>
              <w:pStyle w:val="normal0"/>
              <w:widowControl w:val="0"/>
              <w:spacing w:line="240" w:lineRule="auto"/>
            </w:pPr>
          </w:p>
        </w:tc>
        <w:tc>
          <w:tcPr>
            <w:tcW w:w="6150" w:type="dxa"/>
            <w:shd w:val="clear" w:color="auto" w:fill="auto"/>
            <w:tcMar>
              <w:top w:w="100" w:type="dxa"/>
              <w:left w:w="100" w:type="dxa"/>
              <w:bottom w:w="100" w:type="dxa"/>
              <w:right w:w="100" w:type="dxa"/>
            </w:tcMar>
          </w:tcPr>
          <w:p w14:paraId="60752B53" w14:textId="6192E3FE" w:rsidR="003149A6" w:rsidRDefault="003852F6">
            <w:pPr>
              <w:pStyle w:val="normal0"/>
            </w:pPr>
            <m:oMathPara>
              <m:oMath>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*μ</m:t>
                    </m:r>
                  </m:e>
                  <m:sub>
                    <m:r>
                      <w:rPr>
                        <w:rFonts w:ascii="Cambria Math" w:hAnsi="Cambria Math"/>
                      </w:rPr>
                      <m:t>i</m:t>
                    </m:r>
                  </m:sub>
                </m:sSub>
                <m:r>
                  <w:rPr>
                    <w:rFonts w:ascii="Cambria Math" w:hAnsi="Cambria Math"/>
                  </w:rPr>
                  <m:t>,1</m:t>
                </m:r>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0</m:t>
                    </m:r>
                  </m:sub>
                </m:sSub>
                <m:r>
                  <w:rPr>
                    <w:rFonts w:ascii="Cambria Math" w:hAnsi="Cambria Math"/>
                  </w:rPr>
                  <m:t xml:space="preserve"> = 0,... </m:t>
                </m:r>
              </m:oMath>
            </m:oMathPara>
          </w:p>
        </w:tc>
      </w:tr>
    </w:tbl>
    <w:p w14:paraId="0AA7B3E4" w14:textId="77777777" w:rsidR="003149A6" w:rsidRDefault="003149A6">
      <w:pPr>
        <w:pStyle w:val="normal0"/>
      </w:pPr>
    </w:p>
    <w:p w14:paraId="5EACE899" w14:textId="77777777" w:rsidR="003149A6" w:rsidRDefault="005A7D3D">
      <w:pPr>
        <w:pStyle w:val="normal0"/>
      </w:pPr>
      <w:r>
        <w:t>The type of the variables are moment sequences, the constraints are linear moment sequence  equalities or inequalities. Here is an example:</w:t>
      </w:r>
    </w:p>
    <w:p w14:paraId="2A642D52" w14:textId="77777777" w:rsidR="003149A6" w:rsidRDefault="003149A6">
      <w:pPr>
        <w:pStyle w:val="normal0"/>
      </w:pPr>
    </w:p>
    <w:tbl>
      <w:tblPr>
        <w:tblStyle w:val="a3"/>
        <w:tblW w:w="9360" w:type="dxa"/>
        <w:tblInd w:w="0" w:type="dxa"/>
        <w:tblLayout w:type="fixed"/>
        <w:tblLook w:val="0600" w:firstRow="0" w:lastRow="0" w:firstColumn="0" w:lastColumn="0" w:noHBand="1" w:noVBand="1"/>
      </w:tblPr>
      <w:tblGrid>
        <w:gridCol w:w="3510"/>
        <w:gridCol w:w="5850"/>
      </w:tblGrid>
      <w:tr w:rsidR="003149A6" w14:paraId="72DA314F" w14:textId="77777777" w:rsidTr="00487A76">
        <w:tc>
          <w:tcPr>
            <w:tcW w:w="3510" w:type="dxa"/>
            <w:shd w:val="clear" w:color="auto" w:fill="auto"/>
            <w:tcMar>
              <w:top w:w="100" w:type="dxa"/>
              <w:left w:w="100" w:type="dxa"/>
              <w:bottom w:w="100" w:type="dxa"/>
              <w:right w:w="100" w:type="dxa"/>
            </w:tcMar>
          </w:tcPr>
          <w:p w14:paraId="1669062D" w14:textId="6150B55D" w:rsidR="003149A6" w:rsidRDefault="00A91828">
            <w:pPr>
              <w:pStyle w:val="normal0"/>
            </w:pPr>
            <m:oMath>
              <m:r>
                <w:rPr>
                  <w:rFonts w:ascii="Cambria Math" w:hAnsi="Cambria Math"/>
                </w:rPr>
                <m:t xml:space="preserve">inf </m:t>
              </m:r>
              <m: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r>
                <w:rPr>
                  <w:rFonts w:ascii="Cambria Math" w:hAnsi="Cambria Math" w:cs="Cambria Math"/>
                </w:rPr>
                <m:t>st.</m:t>
              </m:r>
            </m:oMath>
            <w:r>
              <w:t xml:space="preserve"> </w:t>
            </w:r>
          </w:p>
        </w:tc>
        <w:tc>
          <w:tcPr>
            <w:tcW w:w="5850" w:type="dxa"/>
            <w:shd w:val="clear" w:color="auto" w:fill="auto"/>
            <w:tcMar>
              <w:top w:w="100" w:type="dxa"/>
              <w:left w:w="100" w:type="dxa"/>
              <w:bottom w:w="100" w:type="dxa"/>
              <w:right w:w="100" w:type="dxa"/>
            </w:tcMar>
          </w:tcPr>
          <w:p w14:paraId="561EB387" w14:textId="77777777" w:rsidR="003149A6" w:rsidRDefault="005A7D3D">
            <w:pPr>
              <w:pStyle w:val="normal0"/>
            </w:pPr>
            <m:oMathPara>
              <m:oMath>
                <m:r>
                  <w:rPr>
                    <w:rFonts w:ascii="Cambria Math" w:hAnsi="Cambria Math"/>
                  </w:rPr>
                  <m:t xml:space="preserve">  (x² + 3.</m:t>
                </m:r>
                <m:r>
                  <w:rPr>
                    <w:rFonts w:ascii="Courier New" w:eastAsia="Courier New" w:hAnsi="Courier New" w:cs="Courier New"/>
                  </w:rPr>
                  <m:t>14159265</m:t>
                </m:r>
                <m:r>
                  <w:rPr>
                    <w:rFonts w:ascii="Cambria Math" w:hAnsi="Cambria Math"/>
                  </w:rPr>
                  <m:t>y² - 2)*</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 (2 y² -y)*</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 xml:space="preserve"> ≽0</m:t>
                </m:r>
              </m:oMath>
            </m:oMathPara>
          </w:p>
        </w:tc>
      </w:tr>
      <w:tr w:rsidR="003149A6" w14:paraId="3CBFF102" w14:textId="77777777" w:rsidTr="00487A76">
        <w:tc>
          <w:tcPr>
            <w:tcW w:w="3510" w:type="dxa"/>
            <w:shd w:val="clear" w:color="auto" w:fill="auto"/>
            <w:tcMar>
              <w:top w:w="100" w:type="dxa"/>
              <w:left w:w="100" w:type="dxa"/>
              <w:bottom w:w="100" w:type="dxa"/>
              <w:right w:w="100" w:type="dxa"/>
            </w:tcMar>
          </w:tcPr>
          <w:p w14:paraId="37A299C9" w14:textId="77777777" w:rsidR="003149A6" w:rsidRDefault="003149A6">
            <w:pPr>
              <w:pStyle w:val="normal0"/>
              <w:widowControl w:val="0"/>
              <w:pBdr>
                <w:top w:val="nil"/>
                <w:left w:val="nil"/>
                <w:bottom w:val="nil"/>
                <w:right w:val="nil"/>
                <w:between w:val="nil"/>
              </w:pBdr>
              <w:spacing w:line="240" w:lineRule="auto"/>
            </w:pPr>
          </w:p>
        </w:tc>
        <w:tc>
          <w:tcPr>
            <w:tcW w:w="5850" w:type="dxa"/>
            <w:shd w:val="clear" w:color="auto" w:fill="auto"/>
            <w:tcMar>
              <w:top w:w="100" w:type="dxa"/>
              <w:left w:w="100" w:type="dxa"/>
              <w:bottom w:w="100" w:type="dxa"/>
              <w:right w:w="100" w:type="dxa"/>
            </w:tcMar>
          </w:tcPr>
          <w:p w14:paraId="73F2980C" w14:textId="77777777" w:rsidR="003149A6" w:rsidRDefault="005A7D3D">
            <w:pPr>
              <w:pStyle w:val="normal0"/>
            </w:pPr>
            <m:oMathPara>
              <m:oMath>
                <m:r>
                  <w:rPr>
                    <w:rFonts w:ascii="Cambria Math" w:hAnsi="Cambria Math"/>
                  </w:rPr>
                  <m:t>〈</m:t>
                </m:r>
                <m:r>
                  <w:rPr>
                    <w:rFonts w:ascii="Cambria Math" w:hAnsi="Cambria Math"/>
                  </w:rPr>
                  <m:t>x²*</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 xml:space="preserve">,1 </m:t>
                </m:r>
                <m:r>
                  <w:rPr>
                    <w:rFonts w:ascii="Cambria Math" w:hAnsi="Cambria Math"/>
                  </w:rPr>
                  <m:t>〉</m:t>
                </m:r>
                <m:r>
                  <w:rPr>
                    <w:rFonts w:ascii="Cambria Math" w:hAnsi="Cambria Math"/>
                  </w:rPr>
                  <m:t>-</m:t>
                </m:r>
                <m:r>
                  <w:rPr>
                    <w:rFonts w:ascii="Cambria Math" w:hAnsi="Cambria Math"/>
                  </w:rPr>
                  <m:t>〈</m:t>
                </m:r>
                <m:r>
                  <w:rPr>
                    <w:rFonts w:ascii="Cambria Math" w:hAnsi="Cambria Math"/>
                  </w:rPr>
                  <m:t>y*</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 xml:space="preserve">,1 </m:t>
                </m:r>
                <m:r>
                  <w:rPr>
                    <w:rFonts w:ascii="Cambria Math" w:hAnsi="Cambria Math"/>
                  </w:rPr>
                  <m:t>〉</m:t>
                </m:r>
                <m:r>
                  <w:rPr>
                    <w:rFonts w:ascii="Cambria Math" w:hAnsi="Cambria Math"/>
                  </w:rPr>
                  <m:t xml:space="preserve">- 3 ≥ 0 </m:t>
                </m:r>
              </m:oMath>
            </m:oMathPara>
          </w:p>
        </w:tc>
      </w:tr>
    </w:tbl>
    <w:p w14:paraId="2A8D9BE4" w14:textId="77777777" w:rsidR="003149A6" w:rsidRDefault="003149A6">
      <w:pPr>
        <w:pStyle w:val="normal0"/>
      </w:pPr>
    </w:p>
    <w:p w14:paraId="15A23C38" w14:textId="77777777" w:rsidR="003149A6" w:rsidRDefault="005A7D3D">
      <w:pPr>
        <w:pStyle w:val="normal0"/>
        <w:rPr>
          <w:rFonts w:ascii="Courier New" w:eastAsia="Courier New" w:hAnsi="Courier New" w:cs="Courier New"/>
        </w:rPr>
      </w:pPr>
      <w:r>
        <w:t xml:space="preserve">For moment data, the </w:t>
      </w:r>
      <w:r>
        <w:rPr>
          <w:rFonts w:ascii="Courier New" w:eastAsia="Courier New" w:hAnsi="Courier New" w:cs="Courier New"/>
        </w:rPr>
        <w:t>"type"</w:t>
      </w:r>
      <w:r>
        <w:t xml:space="preserve"> attribute is :</w:t>
      </w:r>
      <w:r>
        <w:rPr>
          <w:rFonts w:ascii="Courier New" w:eastAsia="Courier New" w:hAnsi="Courier New" w:cs="Courier New"/>
        </w:rPr>
        <w:t xml:space="preserve"> </w:t>
      </w:r>
    </w:p>
    <w:p w14:paraId="0BECE147" w14:textId="77777777" w:rsidR="003149A6" w:rsidRDefault="005A7D3D">
      <w:pPr>
        <w:pStyle w:val="normal0"/>
        <w:numPr>
          <w:ilvl w:val="0"/>
          <w:numId w:val="4"/>
        </w:numPr>
        <w:rPr>
          <w:rFonts w:ascii="Courier New" w:eastAsia="Courier New" w:hAnsi="Courier New" w:cs="Courier New"/>
        </w:rPr>
      </w:pPr>
      <w:r>
        <w:rPr>
          <w:rFonts w:ascii="Courier New" w:eastAsia="Courier New" w:hAnsi="Courier New" w:cs="Courier New"/>
        </w:rPr>
        <w:t>"type": "moment"</w:t>
      </w:r>
    </w:p>
    <w:p w14:paraId="198B055C" w14:textId="77777777" w:rsidR="003149A6" w:rsidRDefault="003149A6">
      <w:pPr>
        <w:pStyle w:val="normal0"/>
        <w:rPr>
          <w:rFonts w:ascii="Courier New" w:eastAsia="Courier New" w:hAnsi="Courier New" w:cs="Courier New"/>
        </w:rPr>
      </w:pPr>
    </w:p>
    <w:p w14:paraId="0559667A" w14:textId="77777777" w:rsidR="003149A6" w:rsidRDefault="005A7D3D">
      <w:pPr>
        <w:pStyle w:val="normal0"/>
      </w:pPr>
      <w:r>
        <w:t xml:space="preserve">The </w:t>
      </w:r>
      <w:r>
        <w:rPr>
          <w:rFonts w:ascii="Courier New" w:eastAsia="Courier New" w:hAnsi="Courier New" w:cs="Courier New"/>
        </w:rPr>
        <w:t>"objective"</w:t>
      </w:r>
      <w:r>
        <w:t xml:space="preserve"> attribute  is a component with the following attributes. </w:t>
      </w:r>
    </w:p>
    <w:p w14:paraId="51BD17CF" w14:textId="77777777" w:rsidR="003149A6" w:rsidRDefault="005A7D3D">
      <w:pPr>
        <w:pStyle w:val="normal0"/>
        <w:numPr>
          <w:ilvl w:val="0"/>
          <w:numId w:val="8"/>
        </w:numPr>
      </w:pPr>
      <w:r>
        <w:rPr>
          <w:rFonts w:ascii="Courier New" w:eastAsia="Courier New" w:hAnsi="Courier New" w:cs="Courier New"/>
        </w:rPr>
        <w:t>"set":</w:t>
      </w:r>
      <w:r>
        <w:t xml:space="preserve"> with value in </w:t>
      </w:r>
      <w:r>
        <w:rPr>
          <w:rFonts w:ascii="Courier New" w:eastAsia="Courier New" w:hAnsi="Courier New" w:cs="Courier New"/>
        </w:rPr>
        <w:t>{"inf", "sup"}</w:t>
      </w:r>
      <w:r>
        <w:t>. If it is an objective function to be minimized or maximized, the value is in {</w:t>
      </w:r>
      <w:r>
        <w:rPr>
          <w:rFonts w:ascii="Courier New" w:eastAsia="Courier New" w:hAnsi="Courier New" w:cs="Courier New"/>
        </w:rPr>
        <w:t>"inf", "sup"}.</w:t>
      </w:r>
    </w:p>
    <w:p w14:paraId="5E473099" w14:textId="77777777" w:rsidR="003149A6" w:rsidRDefault="005A7D3D">
      <w:pPr>
        <w:pStyle w:val="normal0"/>
        <w:numPr>
          <w:ilvl w:val="0"/>
          <w:numId w:val="8"/>
        </w:numPr>
        <w:rPr>
          <w:rFonts w:ascii="Courier New" w:eastAsia="Courier New" w:hAnsi="Courier New" w:cs="Courier New"/>
        </w:rPr>
      </w:pPr>
      <w:r>
        <w:rPr>
          <w:rFonts w:ascii="Courier New" w:eastAsia="Courier New" w:hAnsi="Courier New" w:cs="Courier New"/>
        </w:rPr>
        <w:t xml:space="preserve">"moments": </w:t>
      </w:r>
      <w:r>
        <w:t>a vector of polynomial multipliers.</w:t>
      </w:r>
    </w:p>
    <w:p w14:paraId="6C203399" w14:textId="77777777" w:rsidR="003149A6" w:rsidRDefault="003149A6">
      <w:pPr>
        <w:pStyle w:val="normal0"/>
      </w:pPr>
    </w:p>
    <w:p w14:paraId="2A686281" w14:textId="77777777" w:rsidR="003149A6" w:rsidRDefault="005A7D3D">
      <w:pPr>
        <w:pStyle w:val="normal0"/>
      </w:pPr>
      <w:r>
        <w:t xml:space="preserve"> Similarly, the </w:t>
      </w:r>
      <w:r>
        <w:rPr>
          <w:rFonts w:ascii="Courier New" w:eastAsia="Courier New" w:hAnsi="Courier New" w:cs="Courier New"/>
        </w:rPr>
        <w:t xml:space="preserve">"constraints" </w:t>
      </w:r>
      <w:r>
        <w:t>attribute is a list of components [</w:t>
      </w:r>
      <w:r>
        <w:rPr>
          <w:rFonts w:ascii="Courier New" w:eastAsia="Courier New" w:hAnsi="Courier New" w:cs="Courier New"/>
        </w:rPr>
        <w:t>{“set”: ..., “moments”: ,...}...]</w:t>
      </w:r>
      <w:r>
        <w:t xml:space="preserve"> where</w:t>
      </w:r>
    </w:p>
    <w:p w14:paraId="0197B453" w14:textId="77777777" w:rsidR="003149A6" w:rsidRDefault="005A7D3D">
      <w:pPr>
        <w:pStyle w:val="normal0"/>
        <w:numPr>
          <w:ilvl w:val="0"/>
          <w:numId w:val="4"/>
        </w:numPr>
        <w:rPr>
          <w:rFonts w:ascii="Courier New" w:eastAsia="Courier New" w:hAnsi="Courier New" w:cs="Courier New"/>
        </w:rPr>
      </w:pPr>
      <w:r>
        <w:t xml:space="preserve"> </w:t>
      </w:r>
      <w:r>
        <w:rPr>
          <w:rFonts w:ascii="Courier New" w:eastAsia="Courier New" w:hAnsi="Courier New" w:cs="Courier New"/>
        </w:rPr>
        <w:t xml:space="preserve">"set": </w:t>
      </w:r>
      <w:r>
        <w:t xml:space="preserve">with value in </w:t>
      </w:r>
      <w:r>
        <w:rPr>
          <w:rFonts w:ascii="Courier New" w:eastAsia="Courier New" w:hAnsi="Courier New" w:cs="Courier New"/>
        </w:rPr>
        <w:t xml:space="preserve">{"=0", "&lt;=0", "&gt;=0", "=0 *", "&lt;=0 *", "&gt;=0 *"} </w:t>
      </w:r>
      <w:r>
        <w:t xml:space="preserve">to specify that either the functional is positive, negative or 0 or the moment value is positive, negative or 0. If the string ends with a </w:t>
      </w:r>
      <w:r>
        <w:rPr>
          <w:rFonts w:ascii="Courier New" w:eastAsia="Courier New" w:hAnsi="Courier New" w:cs="Courier New"/>
        </w:rPr>
        <w:t xml:space="preserve">*, </w:t>
      </w:r>
      <w:r>
        <w:t>it indicates it is a mass constraint.</w:t>
      </w:r>
    </w:p>
    <w:p w14:paraId="33ED963D" w14:textId="77777777" w:rsidR="003149A6" w:rsidRDefault="005A7D3D">
      <w:pPr>
        <w:pStyle w:val="normal0"/>
        <w:numPr>
          <w:ilvl w:val="0"/>
          <w:numId w:val="4"/>
        </w:numPr>
      </w:pPr>
      <w:r>
        <w:rPr>
          <w:rFonts w:ascii="Courier New" w:eastAsia="Courier New" w:hAnsi="Courier New" w:cs="Courier New"/>
        </w:rPr>
        <w:t>"moments":</w:t>
      </w:r>
      <w:r>
        <w:t xml:space="preserve"> a sequence of terms representing the expressions </w:t>
      </w:r>
      <m:oMath>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 xml:space="preserve"> </m:t>
        </m:r>
        <m:sSub>
          <m:sSubPr>
            <m:ctrlPr>
              <w:rPr>
                <w:rFonts w:ascii="Cambria Math" w:hAnsi="Cambria Math"/>
              </w:rPr>
            </m:ctrlPr>
          </m:sSubPr>
          <m:e>
            <m:sSub>
              <m:sSubPr>
                <m:ctrlPr>
                  <w:rPr>
                    <w:rFonts w:ascii="Cambria Math" w:hAnsi="Cambria Math"/>
                  </w:rPr>
                </m:ctrlPr>
              </m:sSubPr>
              <m:e>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*μ</m:t>
                </m:r>
              </m:e>
              <m:sub>
                <m:r>
                  <w:rPr>
                    <w:rFonts w:ascii="Cambria Math" w:hAnsi="Cambria Math"/>
                  </w:rPr>
                  <m:t>i</m:t>
                </m:r>
              </m:sub>
            </m:sSub>
          </m:e>
          <m:sub/>
        </m:sSub>
      </m:oMath>
      <w:r>
        <w:t xml:space="preserve">where </w:t>
      </w:r>
    </w:p>
    <w:p w14:paraId="3CA983F1" w14:textId="77777777" w:rsidR="003149A6" w:rsidRDefault="005A7D3D">
      <w:pPr>
        <w:pStyle w:val="normal0"/>
        <w:numPr>
          <w:ilvl w:val="1"/>
          <w:numId w:val="4"/>
        </w:numPr>
      </w:pPr>
      <w:r>
        <w:rPr>
          <w:rFonts w:ascii="Courier New" w:eastAsia="Courier New" w:hAnsi="Courier New" w:cs="Courier New"/>
        </w:rPr>
        <w:t>"coeftype":</w:t>
      </w:r>
      <w:r>
        <w:t xml:space="preserve"> is the type of the coefficients of the polynomials</w:t>
      </w:r>
    </w:p>
    <w:p w14:paraId="4E379B77" w14:textId="77777777" w:rsidR="003149A6" w:rsidRDefault="005A7D3D">
      <w:pPr>
        <w:pStyle w:val="normal0"/>
        <w:numPr>
          <w:ilvl w:val="1"/>
          <w:numId w:val="4"/>
        </w:numPr>
      </w:pPr>
      <w:r>
        <w:rPr>
          <w:rFonts w:ascii="Courier New" w:eastAsia="Courier New" w:hAnsi="Courier New" w:cs="Courier New"/>
        </w:rPr>
        <w:t>"terms":</w:t>
      </w:r>
      <w:r>
        <w:t xml:space="preserve"> is the list of terms represented as for polynomial optimization problems, except that there is an additional index. This first index is the index of the moment sequence</w:t>
      </w:r>
      <m:oMath>
        <m: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w:rPr>
                    <w:rFonts w:ascii="Cambria Math" w:hAnsi="Cambria Math"/>
                  </w:rPr>
                  <m:t>μ</m:t>
                </m:r>
              </m:e>
              <m:sub>
                <m:r>
                  <w:rPr>
                    <w:rFonts w:ascii="Cambria Math" w:hAnsi="Cambria Math"/>
                  </w:rPr>
                  <m:t>i</m:t>
                </m:r>
              </m:sub>
            </m:sSub>
          </m:e>
          <m:sub/>
        </m:sSub>
      </m:oMath>
      <w:r>
        <w:t xml:space="preserve"> in the expression </w:t>
      </w:r>
      <m:oMath>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 xml:space="preserve"> </m:t>
        </m:r>
        <m:sSub>
          <m:sSubPr>
            <m:ctrlPr>
              <w:rPr>
                <w:rFonts w:ascii="Cambria Math" w:hAnsi="Cambria Math"/>
              </w:rPr>
            </m:ctrlPr>
          </m:sSubPr>
          <m:e>
            <m:sSub>
              <m:sSubPr>
                <m:ctrlPr>
                  <w:rPr>
                    <w:rFonts w:ascii="Cambria Math" w:hAnsi="Cambria Math"/>
                  </w:rPr>
                </m:ctrlPr>
              </m:sSubPr>
              <m:e>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*μ</m:t>
                </m:r>
              </m:e>
              <m:sub>
                <m:r>
                  <w:rPr>
                    <w:rFonts w:ascii="Cambria Math" w:hAnsi="Cambria Math"/>
                  </w:rPr>
                  <m:t>i</m:t>
                </m:r>
              </m:sub>
            </m:sSub>
          </m:e>
          <m:sub/>
        </m:sSub>
      </m:oMath>
      <w:r>
        <w:t xml:space="preserve"> and the other values represent respectively the coefficients of the term  in , its exponent vector, and its variable index vector. </w:t>
      </w:r>
    </w:p>
    <w:p w14:paraId="4653FD65" w14:textId="77777777" w:rsidR="003149A6" w:rsidRDefault="003149A6">
      <w:pPr>
        <w:pStyle w:val="normal0"/>
      </w:pPr>
    </w:p>
    <w:p w14:paraId="1F2CEB61" w14:textId="77777777" w:rsidR="003149A6" w:rsidRDefault="005A7D3D">
      <w:pPr>
        <w:pStyle w:val="normal0"/>
      </w:pPr>
      <w:r>
        <w:t>Here is the encoding of the previous problem:</w:t>
      </w:r>
    </w:p>
    <w:p w14:paraId="194E99FE" w14:textId="77777777" w:rsidR="003149A6" w:rsidRDefault="003149A6">
      <w:pPr>
        <w:pStyle w:val="normal0"/>
        <w:ind w:left="720" w:firstLine="720"/>
        <w:rPr>
          <w:rFonts w:ascii="Courier New" w:eastAsia="Courier New" w:hAnsi="Courier New" w:cs="Courier New"/>
        </w:rPr>
      </w:pPr>
    </w:p>
    <w:tbl>
      <w:tblPr>
        <w:tblStyle w:val="a4"/>
        <w:tblW w:w="8640" w:type="dxa"/>
        <w:tblInd w:w="820" w:type="dxa"/>
        <w:tblLayout w:type="fixed"/>
        <w:tblLook w:val="0600" w:firstRow="0" w:lastRow="0" w:firstColumn="0" w:lastColumn="0" w:noHBand="1" w:noVBand="1"/>
      </w:tblPr>
      <w:tblGrid>
        <w:gridCol w:w="8640"/>
      </w:tblGrid>
      <w:tr w:rsidR="003149A6" w14:paraId="3076547D" w14:textId="77777777">
        <w:tc>
          <w:tcPr>
            <w:tcW w:w="8640" w:type="dxa"/>
            <w:shd w:val="clear" w:color="auto" w:fill="FCE5CD"/>
            <w:tcMar>
              <w:top w:w="100" w:type="dxa"/>
              <w:left w:w="100" w:type="dxa"/>
              <w:bottom w:w="100" w:type="dxa"/>
              <w:right w:w="100" w:type="dxa"/>
            </w:tcMar>
          </w:tcPr>
          <w:p w14:paraId="77767020" w14:textId="77777777" w:rsidR="003149A6" w:rsidRDefault="005A7D3D">
            <w:pPr>
              <w:pStyle w:val="normal0"/>
              <w:rPr>
                <w:rFonts w:ascii="Courier New" w:eastAsia="Courier New" w:hAnsi="Courier New" w:cs="Courier New"/>
              </w:rPr>
            </w:pPr>
            <w:r>
              <w:rPr>
                <w:rFonts w:ascii="Courier New" w:eastAsia="Courier New" w:hAnsi="Courier New" w:cs="Courier New"/>
              </w:rPr>
              <w:t>{</w:t>
            </w:r>
          </w:p>
          <w:p w14:paraId="15B86713"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"type": "moment", </w:t>
            </w:r>
          </w:p>
          <w:p w14:paraId="5E5709A9"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"variables": [</w:t>
            </w:r>
          </w:p>
          <w:p w14:paraId="4C1A765B" w14:textId="1E0B2ED3" w:rsidR="003149A6" w:rsidRDefault="005A7D3D">
            <w:pPr>
              <w:pStyle w:val="normal0"/>
              <w:rPr>
                <w:rFonts w:ascii="Courier New" w:eastAsia="Courier New" w:hAnsi="Courier New" w:cs="Courier New"/>
              </w:rPr>
            </w:pPr>
            <w:r>
              <w:rPr>
                <w:rFonts w:ascii="Courier New" w:eastAsia="Courier New" w:hAnsi="Courier New" w:cs="Courier New"/>
              </w:rPr>
              <w:tab/>
            </w:r>
            <w:r w:rsidR="002F4861">
              <w:rPr>
                <w:rFonts w:ascii="Courier New" w:eastAsia="Courier New" w:hAnsi="Courier New" w:cs="Courier New"/>
              </w:rPr>
              <w:t>“x”</w:t>
            </w:r>
            <w:r>
              <w:rPr>
                <w:rFonts w:ascii="Courier New" w:eastAsia="Courier New" w:hAnsi="Courier New" w:cs="Courier New"/>
              </w:rPr>
              <w:t>,</w:t>
            </w:r>
          </w:p>
          <w:p w14:paraId="2E3B525B" w14:textId="39F5F247" w:rsidR="003149A6" w:rsidRDefault="005A7D3D">
            <w:pPr>
              <w:pStyle w:val="normal0"/>
              <w:rPr>
                <w:rFonts w:ascii="Courier New" w:eastAsia="Courier New" w:hAnsi="Courier New" w:cs="Courier New"/>
              </w:rPr>
            </w:pPr>
            <w:r>
              <w:rPr>
                <w:rFonts w:ascii="Courier New" w:eastAsia="Courier New" w:hAnsi="Courier New" w:cs="Courier New"/>
              </w:rPr>
              <w:lastRenderedPageBreak/>
              <w:tab/>
            </w:r>
            <w:r w:rsidR="00D76F7F">
              <w:rPr>
                <w:rFonts w:ascii="Courier New" w:eastAsia="Courier New" w:hAnsi="Courier New" w:cs="Courier New"/>
              </w:rPr>
              <w:t>“y”</w:t>
            </w:r>
          </w:p>
          <w:p w14:paraId="34D349F8"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p>
          <w:p w14:paraId="28C991ED"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“nvar”: 2,</w:t>
            </w:r>
          </w:p>
          <w:p w14:paraId="57EFFAFA"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“npms”: 2,</w:t>
            </w:r>
          </w:p>
          <w:p w14:paraId="2C7C2668"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"objective": {</w:t>
            </w:r>
          </w:p>
          <w:p w14:paraId="31DA389A" w14:textId="77777777" w:rsidR="003149A6" w:rsidRDefault="005A7D3D">
            <w:pPr>
              <w:pStyle w:val="normal0"/>
              <w:rPr>
                <w:rFonts w:ascii="Courier New" w:eastAsia="Courier New" w:hAnsi="Courier New" w:cs="Courier New"/>
              </w:rPr>
            </w:pPr>
            <w:r>
              <w:rPr>
                <w:rFonts w:ascii="Courier New" w:eastAsia="Courier New" w:hAnsi="Courier New" w:cs="Courier New"/>
              </w:rPr>
              <w:tab/>
              <w:t>"set": "inf",</w:t>
            </w:r>
          </w:p>
          <w:p w14:paraId="1BBA371A" w14:textId="77777777" w:rsidR="003149A6" w:rsidRDefault="005A7D3D">
            <w:pPr>
              <w:pStyle w:val="normal0"/>
              <w:rPr>
                <w:rFonts w:ascii="Courier New" w:eastAsia="Courier New" w:hAnsi="Courier New" w:cs="Courier New"/>
              </w:rPr>
            </w:pPr>
            <w:r>
              <w:rPr>
                <w:rFonts w:ascii="Courier New" w:eastAsia="Courier New" w:hAnsi="Courier New" w:cs="Courier New"/>
              </w:rPr>
              <w:tab/>
              <w:t>"moments": {</w:t>
            </w:r>
          </w:p>
          <w:p w14:paraId="51E09B0A"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"nseq": 2,</w:t>
            </w:r>
          </w:p>
          <w:p w14:paraId="30A8AA1F"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"coeftype": "Int64",</w:t>
            </w:r>
          </w:p>
          <w:p w14:paraId="519338C8"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"terms": [</w:t>
            </w:r>
          </w:p>
          <w:p w14:paraId="17F6427A"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[1, 1 [4],[1]],</w:t>
            </w:r>
          </w:p>
          <w:p w14:paraId="5D60F26C"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[1, 1, [2,2]],</w:t>
            </w:r>
          </w:p>
          <w:p w14:paraId="6B410A99"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[-1, 1, [3],[2]]</w:t>
            </w:r>
          </w:p>
          <w:p w14:paraId="394088F7"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7BD34F75" w14:textId="77777777" w:rsidR="003149A6" w:rsidRDefault="005A7D3D">
            <w:pPr>
              <w:pStyle w:val="normal0"/>
              <w:rPr>
                <w:rFonts w:ascii="Courier New" w:eastAsia="Courier New" w:hAnsi="Courier New" w:cs="Courier New"/>
              </w:rPr>
            </w:pPr>
            <w:r>
              <w:rPr>
                <w:rFonts w:ascii="Courier New" w:eastAsia="Courier New" w:hAnsi="Courier New" w:cs="Courier New"/>
              </w:rPr>
              <w:tab/>
              <w:t>}</w:t>
            </w:r>
          </w:p>
          <w:p w14:paraId="749C32A3"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p>
          <w:p w14:paraId="274F903A"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"constraints": [</w:t>
            </w:r>
          </w:p>
          <w:p w14:paraId="325CC209" w14:textId="77777777" w:rsidR="003149A6" w:rsidRDefault="005A7D3D">
            <w:pPr>
              <w:pStyle w:val="normal0"/>
              <w:rPr>
                <w:rFonts w:ascii="Courier New" w:eastAsia="Courier New" w:hAnsi="Courier New" w:cs="Courier New"/>
              </w:rPr>
            </w:pPr>
            <w:r>
              <w:rPr>
                <w:rFonts w:ascii="Courier New" w:eastAsia="Courier New" w:hAnsi="Courier New" w:cs="Courier New"/>
              </w:rPr>
              <w:tab/>
              <w:t>{</w:t>
            </w:r>
          </w:p>
          <w:p w14:paraId="2B8C9941"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"set": "&gt;=0",</w:t>
            </w:r>
          </w:p>
          <w:p w14:paraId="4BE01F1D"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"moments": {</w:t>
            </w:r>
          </w:p>
          <w:p w14:paraId="701686D4"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"coeftype": "Float64",</w:t>
            </w:r>
          </w:p>
          <w:p w14:paraId="2B3F776A"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"terms": [</w:t>
            </w:r>
          </w:p>
          <w:p w14:paraId="3CD4F5D9"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[1.0, 1, [2],[1]],</w:t>
            </w:r>
          </w:p>
          <w:p w14:paraId="50E86597"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[3.141592653589793, 1, [2],[2]],</w:t>
            </w:r>
          </w:p>
          <w:p w14:paraId="7E8E30F0"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[-2.0, 1],</w:t>
            </w:r>
          </w:p>
          <w:p w14:paraId="2FF85449"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[2.0, 2, [2],[2]],</w:t>
            </w:r>
          </w:p>
          <w:p w14:paraId="64C639FA"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[-1.0, 2, [1],[2]]</w:t>
            </w:r>
          </w:p>
          <w:p w14:paraId="23AB1446"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75357CD8"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20036C3F" w14:textId="77777777" w:rsidR="003149A6" w:rsidRDefault="005A7D3D">
            <w:pPr>
              <w:pStyle w:val="normal0"/>
              <w:rPr>
                <w:rFonts w:ascii="Courier New" w:eastAsia="Courier New" w:hAnsi="Courier New" w:cs="Courier New"/>
              </w:rPr>
            </w:pPr>
            <w:r>
              <w:rPr>
                <w:rFonts w:ascii="Courier New" w:eastAsia="Courier New" w:hAnsi="Courier New" w:cs="Courier New"/>
              </w:rPr>
              <w:tab/>
              <w:t>},</w:t>
            </w:r>
          </w:p>
          <w:p w14:paraId="3E5C7771"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p>
          <w:p w14:paraId="7C5EF99F"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"set": "&gt;=0 *",</w:t>
            </w:r>
          </w:p>
          <w:p w14:paraId="629B4537"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"moments": {</w:t>
            </w:r>
          </w:p>
          <w:p w14:paraId="79BB43F1"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"coeftype": "Float64",</w:t>
            </w:r>
          </w:p>
          <w:p w14:paraId="202A6326"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"terms": [</w:t>
            </w:r>
          </w:p>
          <w:p w14:paraId="152A602E"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[ 1.0, 1, [2],[1]],</w:t>
            </w:r>
          </w:p>
          <w:p w14:paraId="15B8811B"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[-1.0, 2,[1],[2]],</w:t>
            </w:r>
          </w:p>
          <w:p w14:paraId="623DABB8"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[-3.0, 0]</w:t>
            </w:r>
          </w:p>
          <w:p w14:paraId="72F1938C"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38B65CAB"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470DDADF" w14:textId="77777777" w:rsidR="003149A6" w:rsidRDefault="005A7D3D">
            <w:pPr>
              <w:pStyle w:val="normal0"/>
              <w:rPr>
                <w:rFonts w:ascii="Courier New" w:eastAsia="Courier New" w:hAnsi="Courier New" w:cs="Courier New"/>
              </w:rPr>
            </w:pPr>
            <w:r>
              <w:rPr>
                <w:rFonts w:ascii="Courier New" w:eastAsia="Courier New" w:hAnsi="Courier New" w:cs="Courier New"/>
              </w:rPr>
              <w:tab/>
              <w:t>}</w:t>
            </w:r>
          </w:p>
          <w:p w14:paraId="7992732D"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w:t>
            </w:r>
          </w:p>
          <w:p w14:paraId="02598135"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"version": "0.0.1",</w:t>
            </w:r>
          </w:p>
          <w:p w14:paraId="3EBE8B79" w14:textId="77777777" w:rsidR="003149A6" w:rsidRDefault="005A7D3D">
            <w:pPr>
              <w:pStyle w:val="normal0"/>
              <w:rPr>
                <w:rFonts w:ascii="Courier New" w:eastAsia="Courier New" w:hAnsi="Courier New" w:cs="Courier New"/>
              </w:rPr>
            </w:pPr>
            <w:r>
              <w:rPr>
                <w:rFonts w:ascii="Courier New" w:eastAsia="Courier New" w:hAnsi="Courier New" w:cs="Courier New"/>
              </w:rPr>
              <w:t xml:space="preserve">  "author": "Bernard Mourrain”,</w:t>
            </w:r>
            <w:r>
              <w:rPr>
                <w:rFonts w:ascii="Courier New" w:eastAsia="Courier New" w:hAnsi="Courier New" w:cs="Courier New"/>
              </w:rPr>
              <w:br/>
            </w:r>
            <w:r>
              <w:rPr>
                <w:rFonts w:ascii="Courier New" w:eastAsia="Courier New" w:hAnsi="Courier New" w:cs="Courier New"/>
              </w:rPr>
              <w:lastRenderedPageBreak/>
              <w:t xml:space="preserve">  "uuid": "371ff738-9513-11ea-1f6b-9b491fe32502"</w:t>
            </w:r>
          </w:p>
          <w:p w14:paraId="2EF963CC" w14:textId="77777777" w:rsidR="003149A6" w:rsidRDefault="005A7D3D">
            <w:pPr>
              <w:pStyle w:val="normal0"/>
              <w:rPr>
                <w:rFonts w:ascii="Courier New" w:eastAsia="Courier New" w:hAnsi="Courier New" w:cs="Courier New"/>
              </w:rPr>
            </w:pPr>
            <w:r>
              <w:rPr>
                <w:rFonts w:ascii="Courier New" w:eastAsia="Courier New" w:hAnsi="Courier New" w:cs="Courier New"/>
              </w:rPr>
              <w:t>}</w:t>
            </w:r>
          </w:p>
        </w:tc>
      </w:tr>
    </w:tbl>
    <w:p w14:paraId="46940EE9" w14:textId="77777777" w:rsidR="003149A6" w:rsidRDefault="005A7D3D">
      <w:pPr>
        <w:pStyle w:val="normal0"/>
      </w:pPr>
      <w:r>
        <w:lastRenderedPageBreak/>
        <w:t xml:space="preserve">Here the problem is of type </w:t>
      </w:r>
      <w:r>
        <w:rPr>
          <w:rFonts w:ascii="Courier New" w:eastAsia="Courier New" w:hAnsi="Courier New" w:cs="Courier New"/>
        </w:rPr>
        <w:t xml:space="preserve">“moment” </w:t>
      </w:r>
      <w:r>
        <w:t xml:space="preserve">(Positive Moment Sequence) corresponding to the constraints </w:t>
      </w:r>
      <m:oMath>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 xml:space="preserve">≽0, </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 xml:space="preserve"> ≽0.</m:t>
        </m:r>
      </m:oMath>
      <w:r>
        <w:t xml:space="preserve"> Notice that a polynomial optimization problem can also be seen as a moment optimization problem with a single moment sequence </w:t>
      </w: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and a single mass constraint </w:t>
      </w:r>
      <m:oMath>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 xml:space="preserve">,1 </m:t>
        </m:r>
        <m:r>
          <w:rPr>
            <w:rFonts w:ascii="Cambria Math" w:hAnsi="Cambria Math"/>
          </w:rPr>
          <m:t>〉</m:t>
        </m:r>
        <m:r>
          <w:rPr>
            <w:rFonts w:ascii="Cambria Math" w:hAnsi="Cambria Math"/>
          </w:rPr>
          <m:t>=1</m:t>
        </m:r>
      </m:oMath>
      <w:r>
        <w:t>.</w:t>
      </w:r>
    </w:p>
    <w:p w14:paraId="1C30ACCA" w14:textId="77777777" w:rsidR="00A30910" w:rsidRPr="0066088F" w:rsidRDefault="00A30910" w:rsidP="00A30910">
      <w:pPr>
        <w:pStyle w:val="Titre1"/>
      </w:pPr>
      <w:bookmarkStart w:id="6" w:name="_5gff4j2x252" w:colFirst="0" w:colLast="0"/>
      <w:bookmarkStart w:id="7" w:name="_tifve5a3mw6l" w:colFirst="0" w:colLast="0"/>
      <w:bookmarkEnd w:id="6"/>
      <w:bookmarkEnd w:id="7"/>
      <w:r w:rsidRPr="0066088F">
        <w:t>SDP format</w:t>
      </w:r>
    </w:p>
    <w:p w14:paraId="12617DDA" w14:textId="77777777" w:rsidR="00A30910" w:rsidRDefault="00A30910" w:rsidP="00A30910">
      <w:r>
        <w:t xml:space="preserve">We consider the linear semidefinite optimization problem with </w:t>
      </w:r>
      <m:oMath>
        <m:r>
          <w:rPr>
            <w:rFonts w:ascii="Cambria Math" w:hAnsi="Cambria Math"/>
          </w:rPr>
          <m:t>p</m:t>
        </m:r>
      </m:oMath>
      <w:r>
        <w:t xml:space="preserve"> linear matrix inequalities and explicit linear equality constraints in the form</w:t>
      </w:r>
    </w:p>
    <w:p w14:paraId="4125DE13" w14:textId="77777777" w:rsidR="00A30910" w:rsidRDefault="00A30910" w:rsidP="00A30910"/>
    <w:p w14:paraId="64C55C7C" w14:textId="77777777" w:rsidR="00A30910" w:rsidRPr="00F44EBE" w:rsidRDefault="003852F6" w:rsidP="00A30910">
      <m:oMathPara>
        <m:oMath>
          <m:eqArr>
            <m:eqArrPr>
              <m:maxDist m:val="1"/>
              <m:ctrlPr>
                <w:rPr>
                  <w:rFonts w:ascii="Cambria Math" w:hAnsi="Cambria Math"/>
                  <w:i/>
                </w:rPr>
              </m:ctrlPr>
            </m:eqArrPr>
            <m:e>
              <m:func>
                <m:funcPr>
                  <m:ctrlPr>
                    <w:rPr>
                      <w:rFonts w:ascii="Cambria Math" w:hAnsi="Cambria Math" w:cs="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x</m:t>
                      </m:r>
                      <m:r>
                        <w:rPr>
                          <w:rFonts w:ascii="Cambria Math" w:hAnsi="Cambria Math" w:cs="Cambria Math"/>
                        </w:rPr>
                        <m:t>∈</m:t>
                      </m:r>
                      <m:sSup>
                        <m:sSupPr>
                          <m:ctrlPr>
                            <w:rPr>
                              <w:rFonts w:ascii="Cambria Math" w:hAnsi="Cambria Math"/>
                              <w:i/>
                            </w:rPr>
                          </m:ctrlPr>
                        </m:sSupPr>
                        <m:e>
                          <m:r>
                            <m:rPr>
                              <m:scr m:val="double-struck"/>
                            </m:rPr>
                            <w:rPr>
                              <w:rFonts w:ascii="Cambria Math" w:hAnsi="Cambria Math"/>
                            </w:rPr>
                            <m:t>R</m:t>
                          </m:r>
                          <m:ctrlPr>
                            <w:rPr>
                              <w:rFonts w:ascii="Cambria Math" w:hAnsi="Cambria Math" w:cs="Cambria Math"/>
                              <w:i/>
                            </w:rPr>
                          </m:ctrlPr>
                        </m:e>
                        <m:sup>
                          <m:r>
                            <w:rPr>
                              <w:rFonts w:ascii="Cambria Math" w:hAnsi="Cambria Math"/>
                            </w:rPr>
                            <m:t>n</m:t>
                          </m:r>
                        </m:sup>
                      </m:sSup>
                      <m:r>
                        <w:rPr>
                          <w:rFonts w:ascii="Cambria Math" w:hAnsi="Cambria Math"/>
                        </w:rPr>
                        <m:t xml:space="preserve">  </m:t>
                      </m:r>
                      <m:ctrlPr>
                        <w:rPr>
                          <w:rFonts w:ascii="Cambria Math" w:hAnsi="Cambria Math"/>
                        </w:rPr>
                      </m:ctrlPr>
                    </m:lim>
                  </m:limLow>
                  <m:ctrlPr>
                    <w:rPr>
                      <w:rFonts w:ascii="Cambria Math" w:hAnsi="Cambria Math"/>
                      <w:i/>
                    </w:rPr>
                  </m:ctrlPr>
                </m:fName>
                <m:e>
                  <m:sSup>
                    <m:sSupPr>
                      <m:ctrlPr>
                        <w:rPr>
                          <w:rFonts w:ascii="Cambria Math" w:hAnsi="Cambria Math"/>
                          <w:i/>
                        </w:rPr>
                      </m:ctrlPr>
                    </m:sSupPr>
                    <m:e>
                      <m:r>
                        <w:rPr>
                          <w:rFonts w:ascii="Cambria Math" w:hAnsi="Cambria Math"/>
                        </w:rPr>
                        <m:t>b</m:t>
                      </m:r>
                      <m:ctrlPr>
                        <w:rPr>
                          <w:rFonts w:ascii="Cambria Math" w:eastAsia="Cambria Math" w:hAnsi="Cambria Math" w:cs="Cambria Math"/>
                          <w:i/>
                        </w:rPr>
                      </m:ctrlPr>
                    </m:e>
                    <m:sup>
                      <m:r>
                        <w:rPr>
                          <w:rFonts w:ascii="Cambria Math" w:hAnsi="Cambria Math"/>
                        </w:rPr>
                        <m:t>T</m:t>
                      </m:r>
                    </m:sup>
                  </m:sSup>
                  <m:r>
                    <w:rPr>
                      <w:rFonts w:ascii="Cambria Math" w:hAnsi="Cambria Math"/>
                    </w:rPr>
                    <m:t>x</m:t>
                  </m:r>
                </m:e>
              </m:func>
              <m:r>
                <w:rPr>
                  <w:rFonts w:ascii="Cambria Math" w:hAnsi="Cambria Math"/>
                </w:rPr>
                <m:t xml:space="preserve"> #</m:t>
              </m:r>
              <m:d>
                <m:dPr>
                  <m:ctrlPr>
                    <w:rPr>
                      <w:rFonts w:ascii="Cambria Math" w:hAnsi="Cambria Math"/>
                      <w:i/>
                    </w:rPr>
                  </m:ctrlPr>
                </m:dPr>
                <m:e>
                  <m:r>
                    <m:rPr>
                      <m:nor/>
                    </m:rPr>
                    <m:t>SDP-P</m:t>
                  </m:r>
                </m:e>
              </m:d>
              <m:r>
                <w:rPr>
                  <w:rFonts w:ascii="Cambria Math" w:hAnsi="Cambria Math"/>
                </w:rPr>
                <m:t xml:space="preserve"> </m:t>
              </m:r>
            </m:e>
          </m:eqArr>
        </m:oMath>
      </m:oMathPara>
    </w:p>
    <w:p w14:paraId="0279FC3C" w14:textId="77777777" w:rsidR="00A30910" w:rsidRPr="00F44EBE" w:rsidRDefault="00A30910" w:rsidP="00A30910">
      <m:oMathPara>
        <m:oMath>
          <m:r>
            <m:rPr>
              <m:sty m:val="p"/>
            </m:rPr>
            <w:rPr>
              <w:rFonts w:ascii="Cambria Math" w:hAnsi="Cambria Math"/>
            </w:rPr>
            <m:t>subject to</m:t>
          </m:r>
          <m:r>
            <w:rPr>
              <w:rFonts w:ascii="Cambria Math" w:hAnsi="Cambria Math"/>
            </w:rPr>
            <m:t xml:space="preserve">  </m:t>
          </m:r>
          <m:r>
            <m:rPr>
              <m:sty m:val="p"/>
            </m:rPr>
            <w:rPr>
              <w:rFonts w:ascii="Cambria Math" w:hAnsi="Cambria Math"/>
            </w:rPr>
            <w:br/>
          </m:r>
        </m:oMath>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ctrlPr>
                    <w:rPr>
                      <w:rFonts w:ascii="Cambria Math" w:eastAsia="Cambria Math" w:hAnsi="Cambria Math" w:cs="Cambria Math"/>
                      <w:i/>
                    </w:rPr>
                  </m:ctrlPr>
                </m:e>
                <m:sub>
                  <m:r>
                    <w:rPr>
                      <w:rFonts w:ascii="Cambria Math" w:hAnsi="Cambria Math"/>
                    </w:rPr>
                    <m:t>i</m:t>
                  </m:r>
                </m:sub>
                <m:sup>
                  <m:d>
                    <m:dPr>
                      <m:ctrlPr>
                        <w:rPr>
                          <w:rFonts w:ascii="Cambria Math" w:hAnsi="Cambria Math"/>
                          <w:i/>
                        </w:rPr>
                      </m:ctrlPr>
                    </m:dPr>
                    <m:e>
                      <m:r>
                        <w:rPr>
                          <w:rFonts w:ascii="Cambria Math" w:hAnsi="Cambria Math"/>
                        </w:rPr>
                        <m:t>j</m:t>
                      </m:r>
                    </m:e>
                  </m:d>
                </m:sup>
              </m:sSub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j</m:t>
                      </m:r>
                    </m:e>
                  </m:d>
                </m:sup>
              </m:sSubSup>
              <m:r>
                <w:rPr>
                  <w:rFonts w:ascii="Cambria Math" w:hAnsi="Cambria Math"/>
                </w:rPr>
                <m:t xml:space="preserve"> </m:t>
              </m:r>
              <m:r>
                <w:rPr>
                  <w:rFonts w:ascii="Cambria Math" w:hAnsi="Cambria Math" w:cs="Cambria Math"/>
                </w:rPr>
                <m:t>≽</m:t>
              </m:r>
              <m:r>
                <w:rPr>
                  <w:rFonts w:ascii="Cambria Math" w:hAnsi="Cambria Math"/>
                </w:rPr>
                <m:t>0,   j=1,...,p</m:t>
              </m:r>
            </m:e>
          </m:nary>
          <m:r>
            <m:rPr>
              <m:sty m:val="p"/>
            </m:rPr>
            <w:rPr>
              <w:rFonts w:ascii="Cambria Math" w:hAnsi="Cambria Math"/>
            </w:rPr>
            <w:br/>
          </m:r>
        </m:oMath>
        <m:oMath>
          <m:sSubSup>
            <m:sSubSupPr>
              <m:ctrlPr>
                <w:rPr>
                  <w:rFonts w:ascii="Cambria Math" w:hAnsi="Cambria Math"/>
                  <w:i/>
                </w:rPr>
              </m:ctrlPr>
            </m:sSubSupPr>
            <m:e>
              <m:r>
                <w:rPr>
                  <w:rFonts w:ascii="Cambria Math" w:hAnsi="Cambria Math"/>
                </w:rPr>
                <m:t>c</m:t>
              </m:r>
            </m:e>
            <m:sub>
              <m:r>
                <w:rPr>
                  <w:rFonts w:ascii="Cambria Math" w:hAnsi="Cambria Math"/>
                </w:rPr>
                <m:t>k</m:t>
              </m:r>
            </m:sub>
            <m:sup>
              <m:r>
                <w:rPr>
                  <w:rFonts w:ascii="Cambria Math" w:hAnsi="Cambria Math" w:cs="Cambria Math"/>
                </w:rPr>
                <m:t>⊤</m:t>
              </m:r>
            </m:sup>
          </m:sSubSup>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k</m:t>
              </m:r>
            </m:sub>
          </m:sSub>
          <m:r>
            <m:rPr>
              <m:sty m:val="bi"/>
            </m:rPr>
            <w:rPr>
              <w:rFonts w:ascii="Cambria Math" w:hAnsi="Cambria Math"/>
            </w:rPr>
            <m:t>≥</m:t>
          </m:r>
          <m:r>
            <w:rPr>
              <w:rFonts w:ascii="Cambria Math" w:hAnsi="Cambria Math"/>
            </w:rPr>
            <m:t xml:space="preserve"> 0,  k</m:t>
          </m:r>
          <m:r>
            <w:rPr>
              <w:rFonts w:ascii="Cambria Math" w:hAnsi="Cambria Math" w:cs="Cambria Math"/>
            </w:rPr>
            <m:t>∈</m:t>
          </m:r>
          <m:r>
            <m:rPr>
              <m:scr m:val="script"/>
            </m:rPr>
            <w:rPr>
              <w:rFonts w:ascii="Cambria Math" w:hAnsi="Cambria Math"/>
            </w:rPr>
            <m:t>I</m:t>
          </m:r>
          <m:r>
            <m:rPr>
              <m:sty m:val="p"/>
            </m:rPr>
            <w:rPr>
              <w:rFonts w:ascii="Cambria Math" w:hAnsi="Cambria Math"/>
            </w:rPr>
            <w:br/>
          </m:r>
        </m:oMath>
        <m:oMath>
          <m:sSubSup>
            <m:sSubSupPr>
              <m:ctrlPr>
                <w:rPr>
                  <w:rFonts w:ascii="Cambria Math" w:hAnsi="Cambria Math"/>
                  <w:i/>
                </w:rPr>
              </m:ctrlPr>
            </m:sSubSupPr>
            <m:e>
              <m:r>
                <w:rPr>
                  <w:rFonts w:ascii="Cambria Math" w:hAnsi="Cambria Math"/>
                </w:rPr>
                <m:t>c</m:t>
              </m:r>
            </m:e>
            <m:sub>
              <m:r>
                <w:rPr>
                  <w:rFonts w:ascii="Cambria Math" w:hAnsi="Cambria Math"/>
                </w:rPr>
                <m:t>k</m:t>
              </m:r>
            </m:sub>
            <m:sup>
              <m:r>
                <w:rPr>
                  <w:rFonts w:ascii="Cambria Math" w:hAnsi="Cambria Math" w:cs="Cambria Math"/>
                </w:rPr>
                <m:t>⊤</m:t>
              </m:r>
            </m:sup>
          </m:sSubSup>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k</m:t>
              </m:r>
            </m:sub>
          </m:sSub>
          <m:r>
            <m:rPr>
              <m:sty m:val="bi"/>
            </m:rPr>
            <w:rPr>
              <w:rFonts w:ascii="Cambria Math" w:hAnsi="Cambria Math"/>
            </w:rPr>
            <m:t>=</m:t>
          </m:r>
          <m:r>
            <w:rPr>
              <w:rFonts w:ascii="Cambria Math" w:hAnsi="Cambria Math"/>
            </w:rPr>
            <m:t xml:space="preserve"> 0,  k</m:t>
          </m:r>
          <m:r>
            <w:rPr>
              <w:rFonts w:ascii="Cambria Math" w:hAnsi="Cambria Math" w:cs="Cambria Math"/>
            </w:rPr>
            <m:t>∈</m:t>
          </m:r>
          <m:r>
            <m:rPr>
              <m:scr m:val="script"/>
            </m:rPr>
            <w:rPr>
              <w:rFonts w:ascii="Cambria Math" w:hAnsi="Cambria Math"/>
            </w:rPr>
            <m:t>E</m:t>
          </m:r>
        </m:oMath>
      </m:oMathPara>
    </w:p>
    <w:p w14:paraId="1CCE2E97" w14:textId="77777777" w:rsidR="00A30910" w:rsidRPr="00F44EBE" w:rsidRDefault="00A30910" w:rsidP="00A30910">
      <w:pPr>
        <w:rPr>
          <w:rFonts w:ascii="Cambria Math" w:hAnsi="Cambria Math"/>
          <w:oMath/>
        </w:rPr>
      </w:pPr>
    </w:p>
    <w:p w14:paraId="2CDE1174" w14:textId="77777777" w:rsidR="00A30910" w:rsidRDefault="00A30910" w:rsidP="00A30910">
      <w:r>
        <w:t xml:space="preserve">with data </w:t>
      </w:r>
      <m:oMath>
        <m:r>
          <w:rPr>
            <w:rFonts w:ascii="Cambria Math" w:hAnsi="Cambria Math"/>
          </w:rPr>
          <m:t>b∈</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 xml:space="preserve">, </m:t>
        </m:r>
        <m:sSubSup>
          <m:sSubSupPr>
            <m:ctrlPr>
              <w:rPr>
                <w:rFonts w:ascii="Cambria Math" w:hAnsi="Cambria Math"/>
                <w:i/>
              </w:rPr>
            </m:ctrlPr>
          </m:sSubSupPr>
          <m:e>
            <m:r>
              <w:rPr>
                <w:rFonts w:ascii="Cambria Math" w:hAnsi="Cambria Math"/>
              </w:rPr>
              <m:t xml:space="preserve"> A</m:t>
            </m:r>
          </m:e>
          <m:sub>
            <m:r>
              <w:rPr>
                <w:rFonts w:ascii="Cambria Math" w:hAnsi="Cambria Math"/>
              </w:rPr>
              <m:t>i</m:t>
            </m:r>
          </m:sub>
          <m:sup>
            <m:d>
              <m:dPr>
                <m:ctrlPr>
                  <w:rPr>
                    <w:rFonts w:ascii="Cambria Math" w:hAnsi="Cambria Math"/>
                    <w:i/>
                  </w:rPr>
                </m:ctrlPr>
              </m:dPr>
              <m:e>
                <m:r>
                  <w:rPr>
                    <w:rFonts w:ascii="Cambria Math" w:hAnsi="Cambria Math"/>
                  </w:rPr>
                  <m:t>j</m:t>
                </m:r>
              </m:e>
            </m:d>
          </m:sup>
        </m:sSubSup>
        <m:r>
          <w:rPr>
            <w:rFonts w:ascii="Cambria Math" w:hAnsi="Cambria Math"/>
          </w:rPr>
          <m:t>∈</m:t>
        </m:r>
        <m:sSup>
          <m:sSupPr>
            <m:ctrlPr>
              <w:rPr>
                <w:rFonts w:ascii="Cambria Math" w:hAnsi="Cambria Math"/>
                <w:i/>
              </w:rPr>
            </m:ctrlPr>
          </m:sSupPr>
          <m:e>
            <m:r>
              <m:rPr>
                <m:scr m:val="double-struck"/>
              </m:rPr>
              <w:rPr>
                <w:rFonts w:ascii="Cambria Math" w:hAnsi="Cambria Math"/>
              </w:rPr>
              <m:t>S</m:t>
            </m:r>
          </m:e>
          <m:sup>
            <m:sSub>
              <m:sSubPr>
                <m:ctrlPr>
                  <w:rPr>
                    <w:rFonts w:ascii="Cambria Math" w:hAnsi="Cambria Math"/>
                    <w:i/>
                  </w:rPr>
                </m:ctrlPr>
              </m:sSubPr>
              <m:e>
                <m:r>
                  <w:rPr>
                    <w:rFonts w:ascii="Cambria Math" w:hAnsi="Cambria Math"/>
                  </w:rPr>
                  <m:t>m</m:t>
                </m:r>
              </m:e>
              <m:sub>
                <m:r>
                  <w:rPr>
                    <w:rFonts w:ascii="Cambria Math" w:hAnsi="Cambria Math"/>
                  </w:rPr>
                  <m:t>j</m:t>
                </m:r>
              </m:sub>
            </m:sSub>
          </m:sup>
        </m:sSup>
        <m:r>
          <w:rPr>
            <w:rFonts w:ascii="Cambria Math" w:hAnsi="Cambria Math"/>
          </w:rPr>
          <m:t>,  j=1, ..., p,  C∈</m:t>
        </m:r>
        <m:sSup>
          <m:sSupPr>
            <m:ctrlPr>
              <w:rPr>
                <w:rFonts w:ascii="Cambria Math" w:hAnsi="Cambria Math"/>
                <w:i/>
              </w:rPr>
            </m:ctrlPr>
          </m:sSupPr>
          <m:e>
            <m:r>
              <m:rPr>
                <m:scr m:val="double-struck"/>
              </m:rPr>
              <w:rPr>
                <w:rFonts w:ascii="Cambria Math" w:hAnsi="Cambria Math"/>
              </w:rPr>
              <m:t>R</m:t>
            </m:r>
          </m:e>
          <m:sup>
            <m:r>
              <w:rPr>
                <w:rFonts w:ascii="Cambria Math" w:hAnsi="Cambria Math"/>
              </w:rPr>
              <m:t>q × n</m:t>
            </m:r>
          </m:sup>
        </m:sSup>
        <m:r>
          <w:rPr>
            <w:rFonts w:ascii="Cambria Math" w:hAnsi="Cambria Math"/>
          </w:rPr>
          <m:t>,  d∈</m:t>
        </m:r>
        <m:sSup>
          <m:sSupPr>
            <m:ctrlPr>
              <w:rPr>
                <w:rFonts w:ascii="Cambria Math" w:hAnsi="Cambria Math"/>
                <w:i/>
              </w:rPr>
            </m:ctrlPr>
          </m:sSupPr>
          <m:e>
            <m:r>
              <m:rPr>
                <m:scr m:val="double-struck"/>
              </m:rPr>
              <w:rPr>
                <w:rFonts w:ascii="Cambria Math" w:hAnsi="Cambria Math"/>
              </w:rPr>
              <m:t>R</m:t>
            </m:r>
          </m:e>
          <m:sup>
            <m:r>
              <w:rPr>
                <w:rFonts w:ascii="Cambria Math" w:hAnsi="Cambria Math"/>
              </w:rPr>
              <m:t>q</m:t>
            </m:r>
          </m:sup>
        </m:sSup>
      </m:oMath>
      <w:r>
        <w:t xml:space="preserve">. Here </w:t>
      </w:r>
      <m:oMath>
        <m:r>
          <m:rPr>
            <m:scr m:val="script"/>
          </m:rPr>
          <w:rPr>
            <w:rFonts w:ascii="Cambria Math" w:hAnsi="Cambria Math"/>
          </w:rPr>
          <m:t xml:space="preserve">I∩E =∅,  </m:t>
        </m:r>
        <m:d>
          <m:dPr>
            <m:begChr m:val="|"/>
            <m:endChr m:val="|"/>
            <m:ctrlPr>
              <w:rPr>
                <w:rFonts w:ascii="Cambria Math" w:hAnsi="Cambria Math"/>
                <w:i/>
              </w:rPr>
            </m:ctrlPr>
          </m:dPr>
          <m:e>
            <m:r>
              <m:rPr>
                <m:scr m:val="script"/>
              </m:rPr>
              <w:rPr>
                <w:rFonts w:ascii="Cambria Math" w:hAnsi="Cambria Math"/>
              </w:rPr>
              <m:t>I</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E</m:t>
            </m:r>
          </m:e>
        </m:d>
        <m:r>
          <w:rPr>
            <w:rFonts w:ascii="Cambria Math" w:hAnsi="Cambria Math"/>
          </w:rPr>
          <m:t>=q</m:t>
        </m:r>
      </m:oMath>
      <w:r>
        <w:t xml:space="preserve">, and the matrix </w:t>
      </w:r>
      <m:oMath>
        <m:r>
          <w:rPr>
            <w:rFonts w:ascii="Cambria Math" w:hAnsi="Cambria Math"/>
          </w:rPr>
          <m:t>C</m:t>
        </m:r>
      </m:oMath>
      <w:r>
        <w:t xml:space="preserve"> is formed by columns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k</m:t>
        </m:r>
        <m:r>
          <m:rPr>
            <m:scr m:val="script"/>
          </m:rPr>
          <w:rPr>
            <w:rFonts w:ascii="Cambria Math" w:hAnsi="Cambria Math"/>
          </w:rPr>
          <m:t>∈I∪E</m:t>
        </m:r>
      </m:oMath>
      <w:r>
        <w:t>.</w:t>
      </w:r>
      <m:oMath>
        <m:r>
          <w:rPr>
            <w:rFonts w:ascii="Cambria Math" w:hAnsi="Cambria Math"/>
          </w:rPr>
          <m:t xml:space="preserve"> </m:t>
        </m:r>
      </m:oMath>
      <w:r>
        <w:t xml:space="preserve">Denote by </w:t>
      </w:r>
      <m:oMath>
        <m:sSup>
          <m:sSupPr>
            <m:ctrlPr>
              <w:rPr>
                <w:rFonts w:ascii="Cambria Math" w:hAnsi="Cambria Math"/>
                <w:i/>
              </w:rPr>
            </m:ctrlPr>
          </m:sSupPr>
          <m:e>
            <m:r>
              <w:rPr>
                <w:rFonts w:ascii="Cambria Math" w:hAnsi="Cambria Math"/>
              </w:rPr>
              <m:t>Y</m:t>
            </m:r>
          </m:e>
          <m:sup>
            <m:r>
              <w:rPr>
                <w:rFonts w:ascii="Cambria Math" w:hAnsi="Cambria Math"/>
              </w:rPr>
              <m:t>(j)</m:t>
            </m:r>
          </m:sup>
        </m:sSup>
      </m:oMath>
      <w:r>
        <w:t xml:space="preserve"> the dual variable associated with the </w:t>
      </w:r>
      <m:oMath>
        <m:r>
          <w:rPr>
            <w:rFonts w:ascii="Cambria Math" w:hAnsi="Cambria Math"/>
          </w:rPr>
          <m:t>j</m:t>
        </m:r>
      </m:oMath>
      <w:r>
        <w:t xml:space="preserve">-th LMI, </w:t>
      </w:r>
      <m:oMath>
        <m:sSup>
          <m:sSupPr>
            <m:ctrlPr>
              <w:rPr>
                <w:rFonts w:ascii="Cambria Math" w:hAnsi="Cambria Math"/>
                <w:i/>
              </w:rPr>
            </m:ctrlPr>
          </m:sSupPr>
          <m:e>
            <m:r>
              <w:rPr>
                <w:rFonts w:ascii="Cambria Math" w:hAnsi="Cambria Math"/>
              </w:rPr>
              <m:t>Y</m:t>
            </m:r>
          </m:e>
          <m:sup>
            <m:r>
              <w:rPr>
                <w:rFonts w:ascii="Cambria Math" w:hAnsi="Cambria Math"/>
              </w:rPr>
              <m:t>(j)</m:t>
            </m:r>
          </m:sup>
        </m:sSup>
        <m:r>
          <w:rPr>
            <w:rFonts w:ascii="Cambria Math" w:hAnsi="Cambria Math"/>
          </w:rPr>
          <m:t>∈</m:t>
        </m:r>
        <m:sSup>
          <m:sSupPr>
            <m:ctrlPr>
              <w:rPr>
                <w:rFonts w:ascii="Cambria Math" w:hAnsi="Cambria Math"/>
                <w:i/>
              </w:rPr>
            </m:ctrlPr>
          </m:sSupPr>
          <m:e>
            <m:r>
              <m:rPr>
                <m:scr m:val="double-struck"/>
              </m:rPr>
              <w:rPr>
                <w:rFonts w:ascii="Cambria Math" w:hAnsi="Cambria Math"/>
              </w:rPr>
              <m:t>S</m:t>
            </m:r>
          </m:e>
          <m:sup>
            <m:sSub>
              <m:sSubPr>
                <m:ctrlPr>
                  <w:rPr>
                    <w:rFonts w:ascii="Cambria Math" w:hAnsi="Cambria Math"/>
                    <w:i/>
                  </w:rPr>
                </m:ctrlPr>
              </m:sSubPr>
              <m:e>
                <m:r>
                  <w:rPr>
                    <w:rFonts w:ascii="Cambria Math" w:hAnsi="Cambria Math"/>
                  </w:rPr>
                  <m:t>m</m:t>
                </m:r>
              </m:e>
              <m:sub>
                <m:r>
                  <w:rPr>
                    <w:rFonts w:ascii="Cambria Math" w:hAnsi="Cambria Math"/>
                  </w:rPr>
                  <m:t>j</m:t>
                </m:r>
              </m:sub>
            </m:sSub>
          </m:sup>
        </m:sSup>
      </m:oMath>
      <w:r>
        <w:t>. The dual problem to (SDP-P) is then</w:t>
      </w:r>
    </w:p>
    <w:p w14:paraId="5E505B44" w14:textId="77777777" w:rsidR="00A30910" w:rsidRDefault="00A30910" w:rsidP="00A30910"/>
    <w:p w14:paraId="4BCA2E86" w14:textId="77777777" w:rsidR="00A30910" w:rsidRDefault="003852F6" w:rsidP="00A30910">
      <m:oMathPara>
        <m:oMath>
          <m:eqArr>
            <m:eqArrPr>
              <m:maxDist m:val="1"/>
              <m:ctrlPr>
                <w:rPr>
                  <w:rFonts w:ascii="Cambria Math" w:hAnsi="Cambria Math"/>
                  <w:i/>
                </w:rPr>
              </m:ctrlPr>
            </m:eqArrPr>
            <m:e>
              <m:func>
                <m:funcPr>
                  <m:ctrlPr>
                    <w:rPr>
                      <w:rFonts w:ascii="Cambria Math" w:hAnsi="Cambria Math" w:cs="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sSup>
                        <m:sSupPr>
                          <m:ctrlPr>
                            <w:rPr>
                              <w:rFonts w:ascii="Cambria Math" w:hAnsi="Cambria Math"/>
                              <w:i/>
                            </w:rPr>
                          </m:ctrlPr>
                        </m:sSupPr>
                        <m:e>
                          <m:r>
                            <w:rPr>
                              <w:rFonts w:ascii="Cambria Math" w:hAnsi="Cambria Math"/>
                            </w:rPr>
                            <m:t>Y</m:t>
                          </m:r>
                        </m:e>
                        <m:sup>
                          <m:r>
                            <w:rPr>
                              <w:rFonts w:ascii="Cambria Math" w:hAnsi="Cambria Math"/>
                            </w:rPr>
                            <m:t>(1)</m:t>
                          </m:r>
                        </m:sup>
                      </m:sSup>
                      <m:sSup>
                        <m:sSupPr>
                          <m:ctrlPr>
                            <w:rPr>
                              <w:rFonts w:ascii="Cambria Math" w:hAnsi="Cambria Math"/>
                              <w:i/>
                            </w:rPr>
                          </m:ctrlPr>
                        </m:sSupPr>
                        <m:e>
                          <m:r>
                            <w:rPr>
                              <w:rFonts w:ascii="Cambria Math" w:hAnsi="Cambria Math"/>
                            </w:rPr>
                            <m:t>…Y</m:t>
                          </m:r>
                        </m:e>
                        <m:sup>
                          <m:r>
                            <w:rPr>
                              <w:rFonts w:ascii="Cambria Math" w:hAnsi="Cambria Math"/>
                            </w:rPr>
                            <m:t>(p)</m:t>
                          </m:r>
                        </m:sup>
                      </m:sSup>
                      <m:r>
                        <w:rPr>
                          <w:rFonts w:ascii="Cambria Math" w:hAnsi="Cambria Math"/>
                        </w:rPr>
                        <m:t>,  z∈</m:t>
                      </m:r>
                      <m:sSup>
                        <m:sSupPr>
                          <m:ctrlPr>
                            <w:rPr>
                              <w:rFonts w:ascii="Cambria Math" w:hAnsi="Cambria Math"/>
                              <w:i/>
                            </w:rPr>
                          </m:ctrlPr>
                        </m:sSupPr>
                        <m:e>
                          <m:r>
                            <m:rPr>
                              <m:scr m:val="double-struck"/>
                            </m:rPr>
                            <w:rPr>
                              <w:rFonts w:ascii="Cambria Math" w:hAnsi="Cambria Math"/>
                            </w:rPr>
                            <m:t>R</m:t>
                          </m:r>
                        </m:e>
                        <m:sup>
                          <m:r>
                            <w:rPr>
                              <w:rFonts w:ascii="Cambria Math" w:hAnsi="Cambria Math"/>
                            </w:rPr>
                            <m:t>q</m:t>
                          </m:r>
                        </m:sup>
                      </m:sSup>
                      <m:ctrlPr>
                        <w:rPr>
                          <w:rFonts w:ascii="Cambria Math" w:hAnsi="Cambria Math"/>
                        </w:rPr>
                      </m:ctrlPr>
                    </m:lim>
                  </m:limLow>
                  <m:ctrlPr>
                    <w:rPr>
                      <w:rFonts w:ascii="Cambria Math" w:hAnsi="Cambria Math"/>
                      <w:i/>
                    </w:rPr>
                  </m:ctrlPr>
                </m:fName>
                <m:e>
                  <m:nary>
                    <m:naryPr>
                      <m:chr m:val="∑"/>
                      <m:ctrlPr>
                        <w:rPr>
                          <w:rFonts w:ascii="Cambria Math" w:hAnsi="Cambria Math"/>
                          <w:i/>
                        </w:rPr>
                      </m:ctrlPr>
                    </m:naryPr>
                    <m:sub>
                      <m:r>
                        <w:rPr>
                          <w:rFonts w:ascii="Cambria Math" w:hAnsi="Cambria Math"/>
                        </w:rPr>
                        <m:t>j=1</m:t>
                      </m:r>
                    </m:sub>
                    <m:sup>
                      <m:r>
                        <w:rPr>
                          <w:rFonts w:ascii="Cambria Math" w:hAnsi="Cambria Math"/>
                        </w:rPr>
                        <m:t>p</m:t>
                      </m:r>
                    </m:sup>
                    <m:e>
                      <m:d>
                        <m:dPr>
                          <m:begChr m:val="⟨"/>
                          <m:endChr m:val="⟩"/>
                          <m:ctrlPr>
                            <w:rPr>
                              <w:rFonts w:ascii="Cambria Math" w:hAnsi="Cambria Math" w:cs="Cambria Math"/>
                              <w:i/>
                            </w:rPr>
                          </m:ctrlPr>
                        </m:dPr>
                        <m:e>
                          <m:sSubSup>
                            <m:sSubSupPr>
                              <m:ctrlPr>
                                <w:rPr>
                                  <w:rFonts w:ascii="Cambria Math" w:hAnsi="Cambria Math"/>
                                  <w:i/>
                                </w:rPr>
                              </m:ctrlPr>
                            </m:sSubSupPr>
                            <m:e>
                              <m:r>
                                <w:rPr>
                                  <w:rFonts w:ascii="Cambria Math" w:hAnsi="Cambria Math"/>
                                </w:rPr>
                                <m:t>A</m:t>
                              </m:r>
                              <m:ctrlPr>
                                <w:rPr>
                                  <w:rFonts w:ascii="Cambria Math" w:hAnsi="Cambria Math" w:cs="Cambria Math"/>
                                  <w:i/>
                                </w:rPr>
                              </m:ctrlPr>
                            </m:e>
                            <m:sub>
                              <m:r>
                                <w:rPr>
                                  <w:rFonts w:ascii="Cambria Math" w:hAnsi="Cambria Math"/>
                                </w:rPr>
                                <m:t>0</m:t>
                              </m:r>
                            </m:sub>
                            <m:sup>
                              <m:d>
                                <m:dPr>
                                  <m:ctrlPr>
                                    <w:rPr>
                                      <w:rFonts w:ascii="Cambria Math" w:hAnsi="Cambria Math"/>
                                      <w:i/>
                                    </w:rPr>
                                  </m:ctrlPr>
                                </m:dPr>
                                <m:e>
                                  <m:r>
                                    <w:rPr>
                                      <w:rFonts w:ascii="Cambria Math" w:hAnsi="Cambria Math"/>
                                    </w:rPr>
                                    <m:t>j</m:t>
                                  </m:r>
                                </m:e>
                              </m:d>
                            </m:sup>
                          </m:sSub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(j)</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cs="Cambria Math"/>
                            </w:rPr>
                            <m:t>⊤</m:t>
                          </m:r>
                        </m:sup>
                      </m:sSup>
                      <m:r>
                        <w:rPr>
                          <w:rFonts w:ascii="Cambria Math" w:hAnsi="Cambria Math"/>
                        </w:rPr>
                        <m:t>z</m:t>
                      </m:r>
                    </m:e>
                  </m:nary>
                </m:e>
              </m:func>
              <m:r>
                <w:rPr>
                  <w:rFonts w:ascii="Cambria Math" w:hAnsi="Cambria Math"/>
                </w:rPr>
                <m:t>#</m:t>
              </m:r>
              <m:d>
                <m:dPr>
                  <m:ctrlPr>
                    <w:rPr>
                      <w:rFonts w:ascii="Cambria Math" w:hAnsi="Cambria Math"/>
                      <w:i/>
                    </w:rPr>
                  </m:ctrlPr>
                </m:dPr>
                <m:e>
                  <m:r>
                    <m:rPr>
                      <m:nor/>
                    </m:rPr>
                    <m:t>SDP-D</m:t>
                  </m:r>
                </m:e>
              </m:d>
            </m:e>
          </m:eqArr>
        </m:oMath>
      </m:oMathPara>
    </w:p>
    <w:p w14:paraId="266796F5" w14:textId="77777777" w:rsidR="00A30910" w:rsidRDefault="00A30910" w:rsidP="00A30910">
      <m:oMathPara>
        <m:oMath>
          <m:r>
            <m:rPr>
              <m:sty m:val="p"/>
            </m:rPr>
            <w:rPr>
              <w:rFonts w:ascii="Cambria Math" w:hAnsi="Cambria Math"/>
            </w:rPr>
            <m:t>subject to</m:t>
          </m:r>
          <m:r>
            <w:rPr>
              <w:rFonts w:ascii="Cambria Math" w:hAnsi="Cambria Math"/>
            </w:rPr>
            <m:t xml:space="preserve">  </m:t>
          </m:r>
          <m:r>
            <m:rPr>
              <m:sty m:val="p"/>
            </m:rPr>
            <w:br/>
          </m:r>
        </m:oMath>
        <m:oMath>
          <m:nary>
            <m:naryPr>
              <m:chr m:val="∑"/>
              <m:ctrlPr>
                <w:rPr>
                  <w:rFonts w:ascii="Cambria Math" w:hAnsi="Cambria Math"/>
                  <w:i/>
                </w:rPr>
              </m:ctrlPr>
            </m:naryPr>
            <m:sub>
              <m:r>
                <w:rPr>
                  <w:rFonts w:ascii="Cambria Math" w:hAnsi="Cambria Math"/>
                </w:rPr>
                <m:t>j=1</m:t>
              </m:r>
            </m:sub>
            <m:sup>
              <m:r>
                <w:rPr>
                  <w:rFonts w:ascii="Cambria Math" w:hAnsi="Cambria Math"/>
                </w:rPr>
                <m:t>p</m:t>
              </m:r>
            </m:sup>
            <m:e>
              <m:d>
                <m:dPr>
                  <m:begChr m:val="⟨"/>
                  <m:endChr m:val="⟩"/>
                  <m:ctrlPr>
                    <w:rPr>
                      <w:rFonts w:ascii="Cambria Math" w:hAnsi="Cambria Math" w:cs="Cambria Math"/>
                      <w:i/>
                    </w:rPr>
                  </m:ctrlPr>
                </m:dPr>
                <m:e>
                  <m:sSubSup>
                    <m:sSubSupPr>
                      <m:ctrlPr>
                        <w:rPr>
                          <w:rFonts w:ascii="Cambria Math" w:hAnsi="Cambria Math"/>
                          <w:i/>
                        </w:rPr>
                      </m:ctrlPr>
                    </m:sSubSupPr>
                    <m:e>
                      <m:r>
                        <w:rPr>
                          <w:rFonts w:ascii="Cambria Math" w:hAnsi="Cambria Math"/>
                        </w:rPr>
                        <m:t>A</m:t>
                      </m:r>
                      <m:ctrlPr>
                        <w:rPr>
                          <w:rFonts w:ascii="Cambria Math" w:hAnsi="Cambria Math" w:cs="Cambria Math"/>
                          <w:i/>
                        </w:rPr>
                      </m:ctrlPr>
                    </m:e>
                    <m:sub>
                      <m:r>
                        <w:rPr>
                          <w:rFonts w:ascii="Cambria Math" w:hAnsi="Cambria Math"/>
                        </w:rPr>
                        <m:t>i</m:t>
                      </m:r>
                    </m:sub>
                    <m:sup>
                      <m:d>
                        <m:dPr>
                          <m:ctrlPr>
                            <w:rPr>
                              <w:rFonts w:ascii="Cambria Math" w:hAnsi="Cambria Math"/>
                              <w:i/>
                            </w:rPr>
                          </m:ctrlPr>
                        </m:dPr>
                        <m:e>
                          <m:r>
                            <w:rPr>
                              <w:rFonts w:ascii="Cambria Math" w:hAnsi="Cambria Math"/>
                            </w:rPr>
                            <m:t>j</m:t>
                          </m:r>
                        </m:e>
                      </m:d>
                    </m:sup>
                  </m:sSub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(j)</m:t>
                      </m:r>
                    </m:sup>
                  </m:sSup>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cs="Cambria Math"/>
                    </w:rPr>
                    <m:t>⊤</m:t>
                  </m:r>
                  <m:ctrlPr>
                    <w:rPr>
                      <w:rFonts w:ascii="Cambria Math" w:hAnsi="Cambria Math" w:cs="Cambria Math"/>
                      <w:i/>
                    </w:rPr>
                  </m:ctrlPr>
                </m:sup>
              </m:sSubSup>
              <m:r>
                <w:rPr>
                  <w:rFonts w:ascii="Cambria Math" w:hAnsi="Cambria Math"/>
                </w:rPr>
                <m:t>z=</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i=1,...,n </m:t>
              </m:r>
            </m:e>
          </m:nary>
          <m:r>
            <m:rPr>
              <m:sty m:val="p"/>
            </m:rPr>
            <w:br/>
          </m:r>
        </m:oMath>
        <m:oMath>
          <m:sSup>
            <m:sSupPr>
              <m:ctrlPr>
                <w:rPr>
                  <w:rFonts w:ascii="Cambria Math" w:hAnsi="Cambria Math"/>
                  <w:i/>
                </w:rPr>
              </m:ctrlPr>
            </m:sSupPr>
            <m:e>
              <m:r>
                <w:rPr>
                  <w:rFonts w:ascii="Cambria Math" w:hAnsi="Cambria Math"/>
                </w:rPr>
                <m:t>Y</m:t>
              </m:r>
            </m:e>
            <m:sup>
              <m:r>
                <w:rPr>
                  <w:rFonts w:ascii="Cambria Math" w:hAnsi="Cambria Math"/>
                </w:rPr>
                <m:t>(j)</m:t>
              </m:r>
            </m:sup>
          </m:sSup>
          <m:r>
            <m:rPr>
              <m:sty m:val="bi"/>
            </m:rPr>
            <w:rPr>
              <w:rFonts w:ascii="Cambria Math" w:hAnsi="Cambria Math"/>
            </w:rPr>
            <m:t>≽</m:t>
          </m:r>
          <m:r>
            <w:rPr>
              <w:rFonts w:ascii="Cambria Math" w:hAnsi="Cambria Math"/>
            </w:rPr>
            <m:t xml:space="preserve"> 0,  j=1,...,p </m:t>
          </m:r>
          <m:r>
            <m:rPr>
              <m:sty m:val="p"/>
            </m:rPr>
            <w:rPr>
              <w:rFonts w:ascii="Cambria Math" w:hAnsi="Cambria Math"/>
            </w:rPr>
            <w:br/>
          </m:r>
        </m:oMath>
        <m:oMath>
          <m:sSub>
            <m:sSubPr>
              <m:ctrlPr>
                <w:rPr>
                  <w:rFonts w:ascii="Cambria Math" w:hAnsi="Cambria Math"/>
                  <w:i/>
                </w:rPr>
              </m:ctrlPr>
            </m:sSubPr>
            <m:e>
              <m:r>
                <w:rPr>
                  <w:rFonts w:ascii="Cambria Math" w:hAnsi="Cambria Math"/>
                </w:rPr>
                <m:t>z</m:t>
              </m:r>
            </m:e>
            <m:sub>
              <m:r>
                <w:rPr>
                  <w:rFonts w:ascii="Cambria Math" w:hAnsi="Cambria Math"/>
                </w:rPr>
                <m:t>k</m:t>
              </m:r>
            </m:sub>
          </m:sSub>
          <m:r>
            <m:rPr>
              <m:aln/>
            </m:rPr>
            <w:rPr>
              <w:rFonts w:ascii="Cambria Math" w:hAnsi="Cambria Math"/>
            </w:rPr>
            <m:t>≥0,  k</m:t>
          </m:r>
          <m:r>
            <w:rPr>
              <w:rFonts w:ascii="Cambria Math" w:hAnsi="Cambria Math" w:cs="Cambria Math"/>
            </w:rPr>
            <m:t>∈</m:t>
          </m:r>
          <m:r>
            <w:rPr>
              <w:rFonts w:ascii="Cambria Math" w:hAnsi="Cambria Math"/>
            </w:rPr>
            <m:t>I.</m:t>
          </m:r>
        </m:oMath>
      </m:oMathPara>
    </w:p>
    <w:p w14:paraId="6F170B65" w14:textId="77777777" w:rsidR="00A30910" w:rsidRDefault="00A30910" w:rsidP="00A30910"/>
    <w:p w14:paraId="621D0C16" w14:textId="77777777" w:rsidR="00A30910" w:rsidRDefault="00A30910" w:rsidP="00A30910">
      <w:r>
        <w:t>In addition to the data, the SDP input format may also contain the following information, specific to POP relaxations:</w:t>
      </w:r>
    </w:p>
    <w:p w14:paraId="0F65A580" w14:textId="77777777" w:rsidR="00A30910" w:rsidRDefault="003852F6" w:rsidP="00A30910">
      <w:pPr>
        <w:pStyle w:val="Paragraphedeliste"/>
        <w:numPr>
          <w:ilvl w:val="0"/>
          <w:numId w:val="13"/>
        </w:numPr>
      </w:pPr>
      <m:oMath>
        <m:sSup>
          <m:sSupPr>
            <m:ctrlPr>
              <w:rPr>
                <w:rFonts w:ascii="Cambria Math" w:hAnsi="Cambria Math"/>
                <w:i/>
              </w:rPr>
            </m:ctrlPr>
          </m:sSupPr>
          <m:e>
            <m:r>
              <w:rPr>
                <w:rFonts w:ascii="Cambria Math" w:hAnsi="Cambria Math"/>
              </w:rPr>
              <m:t>Y</m:t>
            </m:r>
          </m:e>
          <m:sup>
            <m:r>
              <w:rPr>
                <w:rFonts w:ascii="Cambria Math" w:hAnsi="Cambria Math"/>
              </w:rPr>
              <m:t>(j)</m:t>
            </m:r>
          </m:sup>
        </m:sSup>
      </m:oMath>
      <w:r w:rsidR="00A30910">
        <w:t xml:space="preserve"> has (unknown) low rank for some specified </w:t>
      </w:r>
      <m:oMath>
        <m:r>
          <w:rPr>
            <w:rFonts w:ascii="Cambria Math" w:hAnsi="Cambria Math"/>
          </w:rPr>
          <m:t>j=1,...,p</m:t>
        </m:r>
      </m:oMath>
    </w:p>
    <w:p w14:paraId="498ADC7E" w14:textId="77777777" w:rsidR="00A30910" w:rsidRDefault="00A30910" w:rsidP="00A30910">
      <w:pPr>
        <w:pStyle w:val="Paragraphedeliste"/>
        <w:numPr>
          <w:ilvl w:val="0"/>
          <w:numId w:val="13"/>
        </w:numPr>
      </w:pPr>
      <w:r>
        <w:t>When known, Rank(</w:t>
      </w:r>
      <m:oMath>
        <m:sSup>
          <m:sSupPr>
            <m:ctrlPr>
              <w:rPr>
                <w:rFonts w:ascii="Cambria Math" w:hAnsi="Cambria Math"/>
                <w:i/>
              </w:rPr>
            </m:ctrlPr>
          </m:sSupPr>
          <m:e>
            <m:r>
              <w:rPr>
                <w:rFonts w:ascii="Cambria Math" w:hAnsi="Cambria Math"/>
              </w:rPr>
              <m:t>Y</m:t>
            </m:r>
          </m:e>
          <m:sup>
            <m:r>
              <w:rPr>
                <w:rFonts w:ascii="Cambria Math" w:hAnsi="Cambria Math"/>
              </w:rPr>
              <m:t>(j)</m:t>
            </m:r>
          </m:sup>
        </m:sSup>
        <m:r>
          <w:rPr>
            <w:rFonts w:ascii="Cambria Math" w:hAnsi="Cambria Math"/>
          </w:rPr>
          <m:t>)</m:t>
        </m:r>
      </m:oMath>
      <w:r>
        <w:t xml:space="preserve"> for specified </w:t>
      </w:r>
      <m:oMath>
        <m:r>
          <w:rPr>
            <w:rFonts w:ascii="Cambria Math" w:hAnsi="Cambria Math"/>
          </w:rPr>
          <m:t>j=1,...,p</m:t>
        </m:r>
      </m:oMath>
    </w:p>
    <w:p w14:paraId="6F39A211" w14:textId="77777777" w:rsidR="00A30910" w:rsidRPr="00F062D1" w:rsidRDefault="003852F6" w:rsidP="00A30910">
      <w:pPr>
        <w:pStyle w:val="Paragraphedeliste"/>
        <w:numPr>
          <w:ilvl w:val="0"/>
          <w:numId w:val="13"/>
        </w:numPr>
      </w:pP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(j)</m:t>
            </m:r>
          </m:sup>
        </m:sSubSup>
      </m:oMath>
      <w:r w:rsidR="00A30910" w:rsidRPr="00F062D1">
        <w:t xml:space="preserve"> is a low rank matrix defined by</w:t>
      </w:r>
      <w:r w:rsidR="00A30910">
        <w:t xml:space="preserve"> </w:t>
      </w:r>
      <m:oMath>
        <m:r>
          <w:rPr>
            <w:rFonts w:ascii="Cambria Math" w:hAnsi="Cambria Math"/>
          </w:rPr>
          <m:t>r</m:t>
        </m:r>
      </m:oMath>
      <w:r w:rsidR="00A30910" w:rsidRPr="00F062D1">
        <w:t xml:space="preserve"> vectors as </w:t>
      </w:r>
      <m:oMath>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j</m:t>
                </m:r>
              </m:e>
            </m:d>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b>
              <m:sSubPr>
                <m:ctrlPr>
                  <w:rPr>
                    <w:rFonts w:ascii="Cambria Math" w:hAnsi="Cambria Math"/>
                    <w:i/>
                  </w:rPr>
                </m:ctrlPr>
              </m:sSubPr>
              <m:e>
                <m:sSubSup>
                  <m:sSubSupPr>
                    <m:ctrlPr>
                      <w:rPr>
                        <w:rFonts w:ascii="Cambria Math" w:hAnsi="Cambria Math"/>
                        <w:i/>
                      </w:rPr>
                    </m:ctrlPr>
                  </m:sSubSupPr>
                  <m:e>
                    <m:r>
                      <w:rPr>
                        <w:rFonts w:ascii="Cambria Math" w:hAnsi="Cambria Math"/>
                      </w:rPr>
                      <m:t xml:space="preserve"> (a</m:t>
                    </m:r>
                  </m:e>
                  <m:sub>
                    <m:r>
                      <w:rPr>
                        <w:rFonts w:ascii="Cambria Math" w:hAnsi="Cambria Math"/>
                      </w:rPr>
                      <m:t>i</m:t>
                    </m:r>
                  </m:sub>
                  <m:sup>
                    <m:r>
                      <w:rPr>
                        <w:rFonts w:ascii="Cambria Math" w:hAnsi="Cambria Math"/>
                      </w:rPr>
                      <m:t>j</m:t>
                    </m:r>
                  </m:sup>
                </m:sSubSup>
                <m:r>
                  <w:rPr>
                    <w:rFonts w:ascii="Cambria Math" w:hAnsi="Cambria Math"/>
                  </w:rPr>
                  <m:t>)</m:t>
                </m:r>
              </m:e>
              <m:sub>
                <m:r>
                  <w:rPr>
                    <w:rFonts w:ascii="Cambria Math" w:hAnsi="Cambria Math"/>
                  </w:rPr>
                  <m:t>k</m:t>
                </m:r>
              </m:sub>
            </m:sSub>
            <m:r>
              <w:rPr>
                <w:rFonts w:ascii="Cambria Math" w:hAnsi="Cambria Math"/>
              </w:rPr>
              <m:t xml:space="preserve"> </m:t>
            </m:r>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j</m:t>
                    </m:r>
                  </m:sup>
                </m:sSubSup>
                <m:r>
                  <w:rPr>
                    <w:rFonts w:ascii="Cambria Math" w:hAnsi="Cambria Math"/>
                  </w:rPr>
                  <m:t>)</m:t>
                </m:r>
              </m:e>
              <m:sub>
                <m:r>
                  <w:rPr>
                    <w:rFonts w:ascii="Cambria Math" w:hAnsi="Cambria Math"/>
                  </w:rPr>
                  <m:t>k</m:t>
                </m:r>
              </m:sub>
              <m:sup>
                <m:r>
                  <w:rPr>
                    <w:rFonts w:ascii="Cambria Math" w:hAnsi="Cambria Math"/>
                  </w:rPr>
                  <m:t>⊤</m:t>
                </m:r>
              </m:sup>
            </m:sSubSup>
          </m:e>
        </m:nary>
      </m:oMath>
    </w:p>
    <w:p w14:paraId="110B4D48" w14:textId="77777777" w:rsidR="00A30910" w:rsidRDefault="00A30910" w:rsidP="00A30910">
      <w:pPr>
        <w:pStyle w:val="Paragraphedeliste"/>
      </w:pPr>
    </w:p>
    <w:p w14:paraId="79A0743B" w14:textId="77777777" w:rsidR="00A30910" w:rsidRDefault="00A30910" w:rsidP="00A30910">
      <w:pPr>
        <w:rPr>
          <w:rFonts w:ascii="Courier New" w:eastAsia="Courier New" w:hAnsi="Courier New" w:cs="Courier New"/>
        </w:rPr>
      </w:pPr>
      <w:r>
        <w:t xml:space="preserve">For SDP data, the </w:t>
      </w:r>
      <w:r>
        <w:rPr>
          <w:rFonts w:ascii="Courier New" w:eastAsia="Courier New" w:hAnsi="Courier New" w:cs="Courier New"/>
        </w:rPr>
        <w:t>"type"</w:t>
      </w:r>
      <w:r>
        <w:t xml:space="preserve"> attribute is :</w:t>
      </w:r>
      <w:r>
        <w:rPr>
          <w:rFonts w:ascii="Courier New" w:eastAsia="Courier New" w:hAnsi="Courier New" w:cs="Courier New"/>
        </w:rPr>
        <w:t xml:space="preserve"> </w:t>
      </w:r>
    </w:p>
    <w:p w14:paraId="1B97FAAA" w14:textId="77777777" w:rsidR="00A30910" w:rsidRDefault="00A30910" w:rsidP="00A30910">
      <w:pPr>
        <w:numPr>
          <w:ilvl w:val="0"/>
          <w:numId w:val="14"/>
        </w:numPr>
        <w:rPr>
          <w:rFonts w:ascii="Courier New" w:eastAsia="Courier New" w:hAnsi="Courier New" w:cs="Courier New"/>
        </w:rPr>
      </w:pPr>
      <w:r>
        <w:rPr>
          <w:rFonts w:ascii="Courier New" w:eastAsia="Courier New" w:hAnsi="Courier New" w:cs="Courier New"/>
        </w:rPr>
        <w:t>"type": "sdp"</w:t>
      </w:r>
    </w:p>
    <w:p w14:paraId="30780FB8" w14:textId="77777777" w:rsidR="00A30910" w:rsidRDefault="00A30910" w:rsidP="00A30910">
      <w:pPr>
        <w:ind w:left="720"/>
      </w:pPr>
    </w:p>
    <w:p w14:paraId="08FFD605" w14:textId="77777777" w:rsidR="00A30910" w:rsidRDefault="00A30910" w:rsidP="00A30910">
      <w:r>
        <w:t xml:space="preserve">The </w:t>
      </w:r>
      <w:r>
        <w:rPr>
          <w:rFonts w:ascii="Courier New" w:eastAsia="Courier New" w:hAnsi="Courier New" w:cs="Courier New"/>
        </w:rPr>
        <w:t>"objective"</w:t>
      </w:r>
      <w:r>
        <w:t xml:space="preserve"> part  is the vector </w:t>
      </w:r>
      <m:oMath>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1</m:t>
            </m:r>
          </m:sub>
        </m:sSub>
        <m:r>
          <w:rPr>
            <w:rFonts w:ascii="Cambria Math" w:eastAsia="Cambria Math" w:hAnsi="Cambria Math" w:cs="Cambria Math"/>
          </w:rPr>
          <m:t xml:space="preserve">, ..., </m:t>
        </m:r>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p</m:t>
            </m:r>
          </m:sub>
        </m:sSub>
        <m:r>
          <w:rPr>
            <w:rFonts w:ascii="Cambria Math" w:eastAsia="Cambria Math" w:hAnsi="Cambria Math" w:cs="Cambria Math"/>
          </w:rPr>
          <m:t>]</m:t>
        </m:r>
      </m:oMath>
      <w:r>
        <w:t xml:space="preserve"> representing the linear objective function.</w:t>
      </w:r>
    </w:p>
    <w:p w14:paraId="59C23EEE" w14:textId="77777777" w:rsidR="00A30910" w:rsidRDefault="00A30910" w:rsidP="00A30910"/>
    <w:p w14:paraId="0BF50462" w14:textId="77777777" w:rsidR="00A30910" w:rsidRDefault="00A30910" w:rsidP="00A30910">
      <w:r>
        <w:lastRenderedPageBreak/>
        <w:t xml:space="preserve">The proposed SDP format to represent the constraints is based on the popular SDPA input format, where the data matrices are stored in a sparse format in an ASCII file. The </w:t>
      </w:r>
      <w:r>
        <w:rPr>
          <w:rFonts w:ascii="Courier New" w:eastAsia="Courier New" w:hAnsi="Courier New" w:cs="Courier New"/>
        </w:rPr>
        <w:t xml:space="preserve">"constraints" </w:t>
      </w:r>
      <w:r>
        <w:t>part has the following attributes:</w:t>
      </w:r>
    </w:p>
    <w:p w14:paraId="51B5E7DC" w14:textId="77777777" w:rsidR="00A30910" w:rsidRDefault="00A30910" w:rsidP="00A30910">
      <w:pPr>
        <w:numPr>
          <w:ilvl w:val="0"/>
          <w:numId w:val="12"/>
        </w:numPr>
      </w:pPr>
      <w:r>
        <w:rPr>
          <w:rFonts w:ascii="Courier New" w:eastAsia="Courier New" w:hAnsi="Courier New" w:cs="Courier New"/>
        </w:rPr>
        <w:t>"nlmi":</w:t>
      </w:r>
      <w:r>
        <w:t xml:space="preserve"> number of linear matrix inequalities [</w:t>
      </w:r>
      <m:oMath>
        <m:r>
          <w:rPr>
            <w:rFonts w:ascii="Cambria Math" w:hAnsi="Cambria Math"/>
          </w:rPr>
          <m:t xml:space="preserve"> p </m:t>
        </m:r>
      </m:oMath>
      <w:r>
        <w:t>] (int)</w:t>
      </w:r>
    </w:p>
    <w:p w14:paraId="4A8CCEF8" w14:textId="77777777" w:rsidR="00A30910" w:rsidRDefault="00A30910" w:rsidP="00A30910">
      <w:pPr>
        <w:numPr>
          <w:ilvl w:val="0"/>
          <w:numId w:val="12"/>
        </w:numPr>
      </w:pPr>
      <w:r>
        <w:rPr>
          <w:rFonts w:ascii="Courier New" w:eastAsia="Courier New" w:hAnsi="Courier New" w:cs="Courier New"/>
        </w:rPr>
        <w:t xml:space="preserve">"msizes": </w:t>
      </w:r>
      <w:r w:rsidRPr="006B28F0">
        <w:rPr>
          <w:rFonts w:eastAsia="Courier New"/>
        </w:rPr>
        <w:t>dimensions of the LMIs</w:t>
      </w:r>
      <w:r>
        <w:t xml:space="preserve"> </w:t>
      </w:r>
      <m:oMath>
        <m:r>
          <w:rPr>
            <w:rFonts w:ascii="Cambria Math" w:hAnsi="Cambria Math"/>
          </w:rPr>
          <m:t xml:space="preserve">[ </m:t>
        </m:r>
        <m:sSub>
          <m:sSubPr>
            <m:ctrlPr>
              <w:rPr>
                <w:rFonts w:ascii="Cambria Math" w:hAnsi="Cambria Math"/>
              </w:rPr>
            </m:ctrlPr>
          </m:sSubPr>
          <m:e>
            <m:r>
              <w:rPr>
                <w:rFonts w:ascii="Cambria Math" w:hAnsi="Cambria Math"/>
              </w:rPr>
              <m:t>m</m:t>
            </m:r>
          </m:e>
          <m:sub>
            <m:r>
              <m:rPr>
                <m:sty m:val="p"/>
              </m:rPr>
              <w:rPr>
                <w:rFonts w:ascii="Cambria Math" w:hAnsi="Cambria Math"/>
              </w:rPr>
              <m:t>1</m:t>
            </m:r>
          </m:sub>
        </m:sSub>
        <m:r>
          <w:rPr>
            <w:rFonts w:ascii="Cambria Math" w:hAnsi="Cambria Math"/>
          </w:rPr>
          <m:t xml:space="preserve">, ..., </m:t>
        </m:r>
        <m:sSub>
          <m:sSubPr>
            <m:ctrlPr>
              <w:rPr>
                <w:rFonts w:ascii="Cambria Math" w:hAnsi="Cambria Math"/>
              </w:rPr>
            </m:ctrlPr>
          </m:sSubPr>
          <m:e>
            <m:r>
              <w:rPr>
                <w:rFonts w:ascii="Cambria Math" w:hAnsi="Cambria Math"/>
              </w:rPr>
              <m:t>m</m:t>
            </m:r>
          </m:e>
          <m:sub>
            <m:r>
              <w:rPr>
                <w:rFonts w:ascii="Cambria Math" w:hAnsi="Cambria Math"/>
              </w:rPr>
              <m:t>p</m:t>
            </m:r>
          </m:sub>
        </m:sSub>
        <m:r>
          <w:rPr>
            <w:rFonts w:ascii="Cambria Math" w:hAnsi="Cambria Math"/>
          </w:rPr>
          <m:t>]</m:t>
        </m:r>
      </m:oMath>
    </w:p>
    <w:p w14:paraId="16ECD717" w14:textId="77777777" w:rsidR="00A30910" w:rsidRDefault="00A30910" w:rsidP="00A30910">
      <w:pPr>
        <w:numPr>
          <w:ilvl w:val="0"/>
          <w:numId w:val="12"/>
        </w:numPr>
      </w:pPr>
      <w:r>
        <w:rPr>
          <w:rFonts w:ascii="Courier New" w:eastAsia="Courier New" w:hAnsi="Courier New" w:cs="Courier New"/>
        </w:rPr>
        <w:t xml:space="preserve">"lmiduallr": </w:t>
      </w:r>
      <w:r>
        <w:t xml:space="preserve">(optional) </w:t>
      </w:r>
      <w:r w:rsidRPr="008E1626">
        <w:rPr>
          <w:rFonts w:eastAsia="Courier New"/>
        </w:rPr>
        <w:t xml:space="preserve">binary </w:t>
      </w:r>
      <w:r w:rsidRPr="001C5D5E">
        <w:rPr>
          <w:rFonts w:eastAsia="Courier New"/>
        </w:rPr>
        <w:t xml:space="preserve">vector of length </w:t>
      </w:r>
      <w:r w:rsidRPr="008E1626">
        <w:rPr>
          <w:rFonts w:ascii="Courier New" w:eastAsia="Courier New" w:hAnsi="Courier New" w:cs="Courier New"/>
        </w:rPr>
        <w:t>nlmi</w:t>
      </w:r>
      <w:r w:rsidRPr="001C5D5E">
        <w:rPr>
          <w:rFonts w:eastAsia="Courier New"/>
        </w:rPr>
        <w:t>,</w:t>
      </w:r>
      <w:r>
        <w:rPr>
          <w:rFonts w:ascii="Courier New" w:eastAsia="Courier New" w:hAnsi="Courier New" w:cs="Courier New"/>
        </w:rPr>
        <w:t xml:space="preserve"> </w:t>
      </w:r>
      <w:r>
        <w:rPr>
          <w:rFonts w:eastAsia="Courier New"/>
        </w:rPr>
        <w:t xml:space="preserve">set to 1 if </w:t>
      </w:r>
      <m:oMath>
        <m:sSup>
          <m:sSupPr>
            <m:ctrlPr>
              <w:rPr>
                <w:rFonts w:ascii="Cambria Math" w:hAnsi="Cambria Math"/>
                <w:i/>
              </w:rPr>
            </m:ctrlPr>
          </m:sSupPr>
          <m:e>
            <m:r>
              <w:rPr>
                <w:rFonts w:ascii="Cambria Math" w:hAnsi="Cambria Math"/>
              </w:rPr>
              <m:t>Y</m:t>
            </m:r>
          </m:e>
          <m:sup>
            <m:r>
              <w:rPr>
                <w:rFonts w:ascii="Cambria Math" w:hAnsi="Cambria Math"/>
              </w:rPr>
              <m:t>(j)</m:t>
            </m:r>
          </m:sup>
        </m:sSup>
      </m:oMath>
      <w:r>
        <w:t xml:space="preserve"> assumed low rank, otherwise zero</w:t>
      </w:r>
    </w:p>
    <w:p w14:paraId="17043C6A" w14:textId="77777777" w:rsidR="00A30910" w:rsidRDefault="00A30910" w:rsidP="00A30910">
      <w:pPr>
        <w:numPr>
          <w:ilvl w:val="0"/>
          <w:numId w:val="12"/>
        </w:numPr>
      </w:pPr>
      <w:r>
        <w:rPr>
          <w:rFonts w:ascii="Courier New" w:eastAsia="Courier New" w:hAnsi="Courier New" w:cs="Courier New"/>
        </w:rPr>
        <w:t xml:space="preserve">"lmidualrank": </w:t>
      </w:r>
      <w:r>
        <w:t xml:space="preserve">(optional) </w:t>
      </w:r>
      <w:r w:rsidRPr="001C5D5E">
        <w:rPr>
          <w:rFonts w:eastAsia="Courier New"/>
        </w:rPr>
        <w:t xml:space="preserve">vector of length </w:t>
      </w:r>
      <w:r w:rsidRPr="008E1626">
        <w:rPr>
          <w:rFonts w:ascii="Courier New" w:eastAsia="Courier New" w:hAnsi="Courier New" w:cs="Courier New"/>
        </w:rPr>
        <w:t>nlmi</w:t>
      </w:r>
      <w:r>
        <w:rPr>
          <w:rFonts w:eastAsia="Courier New"/>
        </w:rPr>
        <w:t xml:space="preserve"> with ranks of </w:t>
      </w:r>
      <m:oMath>
        <m:sSup>
          <m:sSupPr>
            <m:ctrlPr>
              <w:rPr>
                <w:rFonts w:ascii="Cambria Math" w:hAnsi="Cambria Math"/>
                <w:i/>
              </w:rPr>
            </m:ctrlPr>
          </m:sSupPr>
          <m:e>
            <m:r>
              <w:rPr>
                <w:rFonts w:ascii="Cambria Math" w:hAnsi="Cambria Math"/>
              </w:rPr>
              <m:t>Y</m:t>
            </m:r>
          </m:e>
          <m:sup>
            <m:r>
              <w:rPr>
                <w:rFonts w:ascii="Cambria Math" w:hAnsi="Cambria Math"/>
              </w:rPr>
              <m:t>(j)</m:t>
            </m:r>
          </m:sup>
        </m:sSup>
      </m:oMath>
      <w:r>
        <w:rPr>
          <w:rFonts w:eastAsia="Courier New"/>
        </w:rPr>
        <w:t xml:space="preserve"> (when known a-priori); if the rank of </w:t>
      </w:r>
      <m:oMath>
        <m:sSup>
          <m:sSupPr>
            <m:ctrlPr>
              <w:rPr>
                <w:rFonts w:ascii="Cambria Math" w:hAnsi="Cambria Math"/>
                <w:i/>
              </w:rPr>
            </m:ctrlPr>
          </m:sSupPr>
          <m:e>
            <m:r>
              <w:rPr>
                <w:rFonts w:ascii="Cambria Math" w:hAnsi="Cambria Math"/>
              </w:rPr>
              <m:t>Y</m:t>
            </m:r>
          </m:e>
          <m:sup>
            <m:r>
              <w:rPr>
                <w:rFonts w:ascii="Cambria Math" w:hAnsi="Cambria Math"/>
              </w:rPr>
              <m:t>(j)</m:t>
            </m:r>
          </m:sup>
        </m:sSup>
        <m:r>
          <w:rPr>
            <w:rFonts w:ascii="Cambria Math" w:hAnsi="Cambria Math"/>
          </w:rPr>
          <m:t xml:space="preserve"> </m:t>
        </m:r>
      </m:oMath>
      <w:r>
        <w:rPr>
          <w:rFonts w:eastAsia="Courier New"/>
        </w:rPr>
        <w:t xml:space="preserve">is not known for some </w:t>
      </w:r>
      <m:oMath>
        <m:r>
          <w:rPr>
            <w:rFonts w:ascii="Cambria Math" w:eastAsia="Courier New" w:hAnsi="Cambria Math"/>
          </w:rPr>
          <m:t>j</m:t>
        </m:r>
      </m:oMath>
      <w:r>
        <w:rPr>
          <w:rFonts w:eastAsia="Courier New"/>
        </w:rPr>
        <w:t>, the value is zero</w:t>
      </w:r>
    </w:p>
    <w:p w14:paraId="188E64AF" w14:textId="77777777" w:rsidR="00A30910" w:rsidRDefault="00A30910" w:rsidP="00A30910">
      <w:pPr>
        <w:numPr>
          <w:ilvl w:val="0"/>
          <w:numId w:val="12"/>
        </w:numPr>
      </w:pPr>
      <w:r w:rsidRPr="004E3482">
        <w:rPr>
          <w:rFonts w:ascii="Courier New" w:eastAsia="Courier New" w:hAnsi="Courier New" w:cs="Courier New"/>
        </w:rPr>
        <w:t>"</w:t>
      </w:r>
      <w:r>
        <w:rPr>
          <w:rFonts w:ascii="Courier New" w:eastAsia="Courier New" w:hAnsi="Courier New" w:cs="Courier New"/>
        </w:rPr>
        <w:t>lmi_symat</w:t>
      </w:r>
      <w:r w:rsidRPr="004E3482">
        <w:rPr>
          <w:rFonts w:ascii="Courier New" w:eastAsia="Courier New" w:hAnsi="Courier New" w:cs="Courier New"/>
        </w:rPr>
        <w:t xml:space="preserve">": </w:t>
      </w:r>
      <w:r w:rsidRPr="004E3482">
        <w:rPr>
          <w:rFonts w:eastAsia="Courier New"/>
        </w:rPr>
        <w:t xml:space="preserve">matrices </w:t>
      </w:r>
      <m:oMath>
        <m:sSubSup>
          <m:sSubSupPr>
            <m:ctrlPr>
              <w:rPr>
                <w:rFonts w:ascii="Cambria Math" w:hAnsi="Cambria Math"/>
                <w:i/>
              </w:rPr>
            </m:ctrlPr>
          </m:sSubSupPr>
          <m:e>
            <m:r>
              <w:rPr>
                <w:rFonts w:ascii="Cambria Math" w:hAnsi="Cambria Math"/>
              </w:rPr>
              <m:t xml:space="preserve"> A</m:t>
            </m:r>
          </m:e>
          <m:sub>
            <m:r>
              <w:rPr>
                <w:rFonts w:ascii="Cambria Math" w:hAnsi="Cambria Math"/>
              </w:rPr>
              <m:t>i</m:t>
            </m:r>
          </m:sub>
          <m:sup>
            <m:r>
              <w:rPr>
                <w:rFonts w:ascii="Cambria Math" w:hAnsi="Cambria Math"/>
              </w:rPr>
              <m:t>(j)</m:t>
            </m:r>
          </m:sup>
        </m:sSubSup>
        <m:r>
          <w:rPr>
            <w:rFonts w:ascii="Cambria Math" w:hAnsi="Cambria Math"/>
          </w:rPr>
          <m:t xml:space="preserve"> </m:t>
        </m:r>
      </m:oMath>
      <w:r w:rsidRPr="004E3482">
        <w:rPr>
          <w:rFonts w:eastAsia="Courier New"/>
        </w:rPr>
        <w:t xml:space="preserve">in </w:t>
      </w:r>
      <w:r>
        <w:rPr>
          <w:rFonts w:eastAsia="Courier New"/>
        </w:rPr>
        <w:t xml:space="preserve">upper triangular </w:t>
      </w:r>
      <w:r w:rsidRPr="004E3482">
        <w:rPr>
          <w:rFonts w:eastAsia="Courier New"/>
        </w:rPr>
        <w:t>sparse format</w:t>
      </w:r>
      <w:r>
        <w:rPr>
          <w:rFonts w:eastAsia="Courier New"/>
        </w:rPr>
        <w:t xml:space="preserve"> </w:t>
      </w:r>
      <w:r>
        <w:t xml:space="preserve">encoded as a sequence of quintuples </w:t>
      </w:r>
      <m:oMath>
        <m:r>
          <w:rPr>
            <w:rFonts w:ascii="Cambria Math" w:hAnsi="Cambria Math"/>
          </w:rPr>
          <m:t>[</m:t>
        </m:r>
        <m:sSub>
          <m:sSubPr>
            <m:ctrlPr>
              <w:rPr>
                <w:rFonts w:ascii="Courier New" w:eastAsia="Courier New" w:hAnsi="Courier New" w:cs="Courier New"/>
              </w:rPr>
            </m:ctrlPr>
          </m:sSubPr>
          <m:e>
            <m:sSubSup>
              <m:sSubSupPr>
                <m:ctrlPr>
                  <w:rPr>
                    <w:rFonts w:ascii="Cambria Math" w:hAnsi="Cambria Math"/>
                    <w:i/>
                  </w:rPr>
                </m:ctrlPr>
              </m:sSubSupPr>
              <m:e>
                <m:r>
                  <w:rPr>
                    <w:rFonts w:ascii="Cambria Math" w:hAnsi="Cambria Math"/>
                  </w:rPr>
                  <m:t xml:space="preserve"> (A</m:t>
                </m:r>
              </m:e>
              <m:sub>
                <m:r>
                  <w:rPr>
                    <w:rFonts w:ascii="Cambria Math" w:hAnsi="Cambria Math"/>
                  </w:rPr>
                  <m:t>i</m:t>
                </m:r>
              </m:sub>
              <m:sup>
                <m:r>
                  <w:rPr>
                    <w:rFonts w:ascii="Cambria Math" w:hAnsi="Cambria Math"/>
                  </w:rPr>
                  <m:t>(j)</m:t>
                </m:r>
              </m:sup>
            </m:sSubSup>
            <m:r>
              <w:rPr>
                <w:rFonts w:ascii="Cambria Math" w:hAnsi="Cambria Math"/>
              </w:rPr>
              <m:t>)</m:t>
            </m:r>
          </m:e>
          <m:sub>
            <m:r>
              <w:rPr>
                <w:rFonts w:ascii="Courier New" w:eastAsia="Courier New" w:hAnsi="Courier New" w:cs="Courier New"/>
              </w:rPr>
              <m:t>i</m:t>
            </m:r>
            <m:r>
              <w:rPr>
                <w:rFonts w:ascii="Cambria Math" w:eastAsia="Courier New" w:hAnsi="Courier New" w:cs="Courier New"/>
              </w:rPr>
              <m:t>row</m:t>
            </m:r>
            <m:r>
              <w:rPr>
                <w:rFonts w:ascii="Courier New" w:eastAsia="Courier New" w:hAnsi="Courier New" w:cs="Courier New"/>
              </w:rPr>
              <m:t>,</m:t>
            </m:r>
            <m:r>
              <w:rPr>
                <w:rFonts w:ascii="Cambria Math" w:eastAsia="Courier New" w:hAnsi="Cambria Math" w:cs="Courier New"/>
              </w:rPr>
              <m:t xml:space="preserve">icol </m:t>
            </m:r>
          </m:sub>
        </m:sSub>
        <m:r>
          <w:rPr>
            <w:rFonts w:ascii="Cambria Math" w:eastAsia="Courier New" w:hAnsi="Courier New" w:cs="Courier New"/>
          </w:rPr>
          <m:t xml:space="preserve">,i,j,irow,icol] </m:t>
        </m:r>
      </m:oMath>
      <w:r>
        <w:t xml:space="preserve"> if </w:t>
      </w:r>
      <m:oMath>
        <m:sSub>
          <m:sSubPr>
            <m:ctrlPr>
              <w:rPr>
                <w:rFonts w:ascii="Courier New" w:eastAsia="Courier New" w:hAnsi="Courier New" w:cs="Courier New"/>
              </w:rPr>
            </m:ctrlPr>
          </m:sSubPr>
          <m:e>
            <m:sSubSup>
              <m:sSubSupPr>
                <m:ctrlPr>
                  <w:rPr>
                    <w:rFonts w:ascii="Cambria Math" w:hAnsi="Cambria Math"/>
                    <w:i/>
                  </w:rPr>
                </m:ctrlPr>
              </m:sSubSupPr>
              <m:e>
                <m:r>
                  <w:rPr>
                    <w:rFonts w:ascii="Cambria Math" w:hAnsi="Cambria Math"/>
                  </w:rPr>
                  <m:t xml:space="preserve"> (A</m:t>
                </m:r>
              </m:e>
              <m:sub>
                <m:r>
                  <w:rPr>
                    <w:rFonts w:ascii="Cambria Math" w:hAnsi="Cambria Math"/>
                  </w:rPr>
                  <m:t>i</m:t>
                </m:r>
              </m:sub>
              <m:sup>
                <m:r>
                  <w:rPr>
                    <w:rFonts w:ascii="Cambria Math" w:hAnsi="Cambria Math"/>
                  </w:rPr>
                  <m:t>(j)</m:t>
                </m:r>
              </m:sup>
            </m:sSubSup>
            <m:r>
              <w:rPr>
                <w:rFonts w:ascii="Cambria Math" w:hAnsi="Cambria Math"/>
              </w:rPr>
              <m:t>)</m:t>
            </m:r>
          </m:e>
          <m:sub>
            <m:r>
              <w:rPr>
                <w:rFonts w:ascii="Courier New" w:eastAsia="Courier New" w:hAnsi="Courier New" w:cs="Courier New"/>
              </w:rPr>
              <m:t>i</m:t>
            </m:r>
            <m:r>
              <w:rPr>
                <w:rFonts w:ascii="Cambria Math" w:eastAsia="Courier New" w:hAnsi="Courier New" w:cs="Courier New"/>
              </w:rPr>
              <m:t>row</m:t>
            </m:r>
            <m:r>
              <w:rPr>
                <w:rFonts w:ascii="Courier New" w:eastAsia="Courier New" w:hAnsi="Courier New" w:cs="Courier New"/>
              </w:rPr>
              <m:t>,</m:t>
            </m:r>
            <m:r>
              <w:rPr>
                <w:rFonts w:ascii="Cambria Math" w:eastAsia="Courier New" w:hAnsi="Cambria Math" w:cs="Courier New"/>
              </w:rPr>
              <m:t xml:space="preserve">icol </m:t>
            </m:r>
          </m:sub>
        </m:sSub>
        <m:r>
          <w:rPr>
            <w:rFonts w:ascii="Cambria Math" w:hAnsi="Cambria Math"/>
          </w:rPr>
          <m:t>≠0</m:t>
        </m:r>
      </m:oMath>
    </w:p>
    <w:p w14:paraId="29B94D91" w14:textId="77777777" w:rsidR="00A30910" w:rsidRDefault="00A30910" w:rsidP="00A30910">
      <w:pPr>
        <w:numPr>
          <w:ilvl w:val="0"/>
          <w:numId w:val="12"/>
        </w:numPr>
      </w:pPr>
      <w:r w:rsidRPr="004E3482">
        <w:rPr>
          <w:rFonts w:ascii="Courier New" w:eastAsia="Courier New" w:hAnsi="Courier New" w:cs="Courier New"/>
        </w:rPr>
        <w:t>"</w:t>
      </w:r>
      <w:r>
        <w:rPr>
          <w:rFonts w:ascii="Courier New" w:eastAsia="Courier New" w:hAnsi="Courier New" w:cs="Courier New"/>
        </w:rPr>
        <w:t>lmi_lrmat</w:t>
      </w:r>
      <w:r w:rsidRPr="004E3482">
        <w:rPr>
          <w:rFonts w:ascii="Courier New" w:eastAsia="Courier New" w:hAnsi="Courier New" w:cs="Courier New"/>
        </w:rPr>
        <w:t>":</w:t>
      </w:r>
      <w:r>
        <w:rPr>
          <w:rFonts w:ascii="Courier New" w:eastAsia="Courier New" w:hAnsi="Courier New" w:cs="Courier New"/>
        </w:rPr>
        <w:t xml:space="preserve"> </w:t>
      </w:r>
      <w:r w:rsidRPr="004E3482">
        <w:rPr>
          <w:rFonts w:eastAsia="Courier New"/>
        </w:rPr>
        <w:t xml:space="preserve">matrices </w:t>
      </w:r>
      <m:oMath>
        <m:sSubSup>
          <m:sSubSupPr>
            <m:ctrlPr>
              <w:rPr>
                <w:rFonts w:ascii="Cambria Math" w:hAnsi="Cambria Math"/>
                <w:i/>
              </w:rPr>
            </m:ctrlPr>
          </m:sSubSupPr>
          <m:e>
            <m:r>
              <w:rPr>
                <w:rFonts w:ascii="Cambria Math" w:hAnsi="Cambria Math"/>
              </w:rPr>
              <m:t xml:space="preserve"> A</m:t>
            </m:r>
          </m:e>
          <m:sub>
            <m:r>
              <w:rPr>
                <w:rFonts w:ascii="Cambria Math" w:hAnsi="Cambria Math"/>
              </w:rPr>
              <m:t>i</m:t>
            </m:r>
          </m:sub>
          <m:sup>
            <m:r>
              <w:rPr>
                <w:rFonts w:ascii="Cambria Math" w:hAnsi="Cambria Math"/>
              </w:rPr>
              <m:t>(j)</m:t>
            </m:r>
          </m:sup>
        </m:sSubSup>
      </m:oMath>
      <w:r>
        <w:rPr>
          <w:rFonts w:eastAsia="Courier New"/>
        </w:rPr>
        <w:t xml:space="preserve"> </w:t>
      </w:r>
      <w:r w:rsidRPr="003B7A94">
        <w:rPr>
          <w:rFonts w:eastAsia="Courier New"/>
        </w:rPr>
        <w:t xml:space="preserve">defined </w:t>
      </w:r>
      <w:r>
        <w:rPr>
          <w:rFonts w:eastAsia="Courier New"/>
        </w:rPr>
        <w:t xml:space="preserve">in low rank sparse format </w:t>
      </w:r>
      <w:r w:rsidRPr="003B7A94">
        <w:rPr>
          <w:rFonts w:eastAsia="Courier New"/>
        </w:rPr>
        <w:t>by</w:t>
      </w:r>
      <w:r w:rsidRPr="004E3482">
        <w:rPr>
          <w:rFonts w:ascii="Courier New" w:eastAsia="Courier New" w:hAnsi="Courier New" w:cs="Courier New"/>
        </w:rPr>
        <w:t xml:space="preserve"> </w:t>
      </w:r>
      <m:oMath>
        <m:r>
          <w:rPr>
            <w:rFonts w:ascii="Cambria Math" w:hAnsi="Cambria Math"/>
          </w:rPr>
          <m:t>r</m:t>
        </m:r>
      </m:oMath>
      <w:r>
        <w:rPr>
          <w:rFonts w:ascii="Courier New" w:eastAsia="Courier New" w:hAnsi="Courier New" w:cs="Courier New"/>
        </w:rPr>
        <w:t xml:space="preserve"> </w:t>
      </w:r>
      <w:r w:rsidRPr="00B7315A">
        <w:rPr>
          <w:rFonts w:eastAsia="Courier New"/>
        </w:rPr>
        <w:t>vectors</w:t>
      </w:r>
      <m:oMath>
        <m:sSub>
          <m:sSubPr>
            <m:ctrlPr>
              <w:rPr>
                <w:rFonts w:ascii="Cambria Math" w:hAnsi="Cambria Math"/>
                <w:i/>
              </w:rPr>
            </m:ctrlPr>
          </m:sSubPr>
          <m:e>
            <m:sSubSup>
              <m:sSubSupPr>
                <m:ctrlPr>
                  <w:rPr>
                    <w:rFonts w:ascii="Cambria Math" w:hAnsi="Cambria Math"/>
                    <w:i/>
                  </w:rPr>
                </m:ctrlPr>
              </m:sSubSupPr>
              <m:e>
                <m:r>
                  <w:rPr>
                    <w:rFonts w:ascii="Cambria Math" w:hAnsi="Cambria Math"/>
                  </w:rPr>
                  <m:t xml:space="preserve"> (a</m:t>
                </m:r>
              </m:e>
              <m:sub>
                <m:r>
                  <w:rPr>
                    <w:rFonts w:ascii="Cambria Math" w:hAnsi="Cambria Math"/>
                  </w:rPr>
                  <m:t>i</m:t>
                </m:r>
              </m:sub>
              <m:sup>
                <m:r>
                  <w:rPr>
                    <w:rFonts w:ascii="Cambria Math" w:hAnsi="Cambria Math"/>
                  </w:rPr>
                  <m:t>j</m:t>
                </m:r>
              </m:sup>
            </m:sSubSup>
            <m:r>
              <w:rPr>
                <w:rFonts w:ascii="Cambria Math" w:hAnsi="Cambria Math"/>
              </w:rPr>
              <m:t>)</m:t>
            </m:r>
          </m:e>
          <m:sub>
            <m:r>
              <w:rPr>
                <w:rFonts w:ascii="Cambria Math" w:hAnsi="Cambria Math"/>
              </w:rPr>
              <m:t>k</m:t>
            </m:r>
          </m:sub>
        </m:sSub>
        <m:r>
          <w:rPr>
            <w:rFonts w:ascii="Cambria Math" w:hAnsi="Cambria Math"/>
          </w:rPr>
          <m:t>,  k=1,…, r,</m:t>
        </m:r>
      </m:oMath>
      <w:r>
        <w:rPr>
          <w:rFonts w:ascii="Courier New" w:eastAsia="Courier New" w:hAnsi="Courier New" w:cs="Courier New"/>
        </w:rPr>
        <w:t xml:space="preserve"> </w:t>
      </w:r>
      <w:r>
        <w:rPr>
          <w:rFonts w:eastAsia="Courier New"/>
        </w:rPr>
        <w:t xml:space="preserve">such that </w:t>
      </w:r>
      <w:r w:rsidRPr="004E3482">
        <w:rPr>
          <w:rFonts w:eastAsia="Courier New"/>
        </w:rPr>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j</m:t>
                </m:r>
              </m:e>
            </m:d>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bSup>
              <m:sSubSupPr>
                <m:ctrlPr>
                  <w:rPr>
                    <w:rFonts w:ascii="Cambria Math" w:hAnsi="Cambria Math"/>
                    <w:i/>
                  </w:rPr>
                </m:ctrlPr>
              </m:sSubSupPr>
              <m:e>
                <m:sSub>
                  <m:sSubPr>
                    <m:ctrlPr>
                      <w:rPr>
                        <w:rFonts w:ascii="Cambria Math" w:hAnsi="Cambria Math"/>
                        <w:i/>
                      </w:rPr>
                    </m:ctrlPr>
                  </m:sSubPr>
                  <m:e>
                    <m:sSubSup>
                      <m:sSubSupPr>
                        <m:ctrlPr>
                          <w:rPr>
                            <w:rFonts w:ascii="Cambria Math" w:hAnsi="Cambria Math"/>
                            <w:i/>
                          </w:rPr>
                        </m:ctrlPr>
                      </m:sSubSupPr>
                      <m:e>
                        <m:r>
                          <w:rPr>
                            <w:rFonts w:ascii="Cambria Math" w:hAnsi="Cambria Math"/>
                          </w:rPr>
                          <m:t xml:space="preserve"> (a</m:t>
                        </m:r>
                      </m:e>
                      <m:sub>
                        <m:r>
                          <w:rPr>
                            <w:rFonts w:ascii="Cambria Math" w:hAnsi="Cambria Math"/>
                          </w:rPr>
                          <m:t>i</m:t>
                        </m:r>
                      </m:sub>
                      <m:sup>
                        <m:r>
                          <w:rPr>
                            <w:rFonts w:ascii="Cambria Math" w:hAnsi="Cambria Math"/>
                          </w:rPr>
                          <m:t>j</m:t>
                        </m:r>
                      </m:sup>
                    </m:sSubSup>
                    <m:r>
                      <w:rPr>
                        <w:rFonts w:ascii="Cambria Math" w:hAnsi="Cambria Math"/>
                      </w:rPr>
                      <m:t>)</m:t>
                    </m:r>
                  </m:e>
                  <m:sub>
                    <m:r>
                      <w:rPr>
                        <w:rFonts w:ascii="Cambria Math" w:hAnsi="Cambria Math"/>
                      </w:rPr>
                      <m:t>k</m:t>
                    </m:r>
                  </m:sub>
                </m:sSub>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j</m:t>
                    </m:r>
                  </m:sup>
                </m:sSubSup>
                <m:r>
                  <w:rPr>
                    <w:rFonts w:ascii="Cambria Math" w:hAnsi="Cambria Math"/>
                  </w:rPr>
                  <m:t>)</m:t>
                </m:r>
              </m:e>
              <m:sub>
                <m:r>
                  <w:rPr>
                    <w:rFonts w:ascii="Cambria Math" w:hAnsi="Cambria Math"/>
                  </w:rPr>
                  <m:t>k</m:t>
                </m:r>
              </m:sub>
              <m:sup>
                <m:r>
                  <w:rPr>
                    <w:rFonts w:ascii="Cambria Math" w:hAnsi="Cambria Math"/>
                  </w:rPr>
                  <m:t>⊤</m:t>
                </m:r>
              </m:sup>
            </m:sSubSup>
            <m:r>
              <w:rPr>
                <w:rFonts w:ascii="Cambria Math" w:hAnsi="Cambria Math"/>
              </w:rPr>
              <m:t xml:space="preserve"> </m:t>
            </m:r>
          </m:e>
        </m:nary>
        <m:r>
          <w:rPr>
            <w:rFonts w:ascii="Cambria Math" w:hAnsi="Cambria Math"/>
          </w:rPr>
          <m:t xml:space="preserve"> </m:t>
        </m:r>
      </m:oMath>
      <w:r>
        <w:t xml:space="preserve">encoded as a sequence of quintuples </w:t>
      </w:r>
      <m:oMath>
        <m:r>
          <w:rPr>
            <w:rFonts w:ascii="Cambria Math" w:hAnsi="Cambria Math"/>
          </w:rPr>
          <m:t>[</m:t>
        </m:r>
        <m:sSub>
          <m:sSubPr>
            <m:ctrlPr>
              <w:rPr>
                <w:rFonts w:ascii="Cambria Math" w:hAnsi="Cambria Math"/>
                <w:i/>
              </w:rPr>
            </m:ctrlPr>
          </m:sSubPr>
          <m:e>
            <m:sSub>
              <m:sSubPr>
                <m:ctrlPr>
                  <w:rPr>
                    <w:rFonts w:ascii="Cambria Math" w:hAnsi="Cambria Math"/>
                    <w:i/>
                  </w:rPr>
                </m:ctrlPr>
              </m:sSubPr>
              <m:e>
                <m:sSubSup>
                  <m:sSubSupPr>
                    <m:ctrlPr>
                      <w:rPr>
                        <w:rFonts w:ascii="Cambria Math" w:hAnsi="Cambria Math"/>
                        <w:i/>
                      </w:rPr>
                    </m:ctrlPr>
                  </m:sSubSupPr>
                  <m:e>
                    <m:r>
                      <w:rPr>
                        <w:rFonts w:ascii="Cambria Math" w:hAnsi="Cambria Math"/>
                      </w:rPr>
                      <m:t xml:space="preserve"> ((a</m:t>
                    </m:r>
                  </m:e>
                  <m:sub>
                    <m:r>
                      <w:rPr>
                        <w:rFonts w:ascii="Cambria Math" w:hAnsi="Cambria Math"/>
                      </w:rPr>
                      <m:t>i</m:t>
                    </m:r>
                  </m:sub>
                  <m:sup>
                    <m:r>
                      <w:rPr>
                        <w:rFonts w:ascii="Cambria Math" w:hAnsi="Cambria Math"/>
                      </w:rPr>
                      <m:t>j</m:t>
                    </m:r>
                  </m:sup>
                </m:sSubSup>
                <m:r>
                  <w:rPr>
                    <w:rFonts w:ascii="Cambria Math" w:hAnsi="Cambria Math"/>
                  </w:rPr>
                  <m:t>)</m:t>
                </m:r>
              </m:e>
              <m:sub>
                <m:r>
                  <w:rPr>
                    <w:rFonts w:ascii="Cambria Math" w:hAnsi="Cambria Math"/>
                  </w:rPr>
                  <m:t>k</m:t>
                </m:r>
              </m:sub>
            </m:sSub>
            <m:r>
              <w:rPr>
                <w:rFonts w:ascii="Cambria Math" w:hAnsi="Cambria Math"/>
              </w:rPr>
              <m:t>)</m:t>
            </m:r>
          </m:e>
          <m:sub>
            <m:r>
              <w:rPr>
                <w:rFonts w:ascii="Cambria Math" w:hAnsi="Cambria Math"/>
              </w:rPr>
              <m:t>l</m:t>
            </m:r>
          </m:sub>
        </m:sSub>
        <m:r>
          <w:rPr>
            <w:rFonts w:ascii="Cambria Math" w:hAnsi="Cambria Math"/>
          </w:rPr>
          <m:t xml:space="preserve"> ,i,j,k,l</m:t>
        </m:r>
        <m:r>
          <w:rPr>
            <w:rFonts w:ascii="Cambria Math" w:eastAsia="Courier New" w:hAnsi="Courier New" w:cs="Courier New"/>
          </w:rPr>
          <m:t xml:space="preserve">] </m:t>
        </m:r>
      </m:oMath>
      <w:r>
        <w:t xml:space="preserve">if </w:t>
      </w:r>
      <m:oMath>
        <m:sSub>
          <m:sSubPr>
            <m:ctrlPr>
              <w:rPr>
                <w:rFonts w:ascii="Cambria Math" w:hAnsi="Cambria Math"/>
                <w:i/>
              </w:rPr>
            </m:ctrlPr>
          </m:sSubPr>
          <m:e>
            <m:sSub>
              <m:sSubPr>
                <m:ctrlPr>
                  <w:rPr>
                    <w:rFonts w:ascii="Cambria Math" w:hAnsi="Cambria Math"/>
                    <w:i/>
                  </w:rPr>
                </m:ctrlPr>
              </m:sSubPr>
              <m:e>
                <m:sSubSup>
                  <m:sSubSupPr>
                    <m:ctrlPr>
                      <w:rPr>
                        <w:rFonts w:ascii="Cambria Math" w:hAnsi="Cambria Math"/>
                        <w:i/>
                      </w:rPr>
                    </m:ctrlPr>
                  </m:sSubSupPr>
                  <m:e>
                    <m:r>
                      <w:rPr>
                        <w:rFonts w:ascii="Cambria Math" w:hAnsi="Cambria Math"/>
                      </w:rPr>
                      <m:t xml:space="preserve"> ((a</m:t>
                    </m:r>
                  </m:e>
                  <m:sub>
                    <m:r>
                      <w:rPr>
                        <w:rFonts w:ascii="Cambria Math" w:hAnsi="Cambria Math"/>
                      </w:rPr>
                      <m:t>i</m:t>
                    </m:r>
                  </m:sub>
                  <m:sup>
                    <m:r>
                      <w:rPr>
                        <w:rFonts w:ascii="Cambria Math" w:hAnsi="Cambria Math"/>
                      </w:rPr>
                      <m:t>j</m:t>
                    </m:r>
                  </m:sup>
                </m:sSubSup>
                <m:r>
                  <w:rPr>
                    <w:rFonts w:ascii="Cambria Math" w:hAnsi="Cambria Math"/>
                  </w:rPr>
                  <m:t>)</m:t>
                </m:r>
              </m:e>
              <m:sub>
                <m:r>
                  <w:rPr>
                    <w:rFonts w:ascii="Cambria Math" w:hAnsi="Cambria Math"/>
                  </w:rPr>
                  <m:t>k</m:t>
                </m:r>
              </m:sub>
            </m:sSub>
            <m:r>
              <w:rPr>
                <w:rFonts w:ascii="Cambria Math" w:hAnsi="Cambria Math"/>
              </w:rPr>
              <m:t>)</m:t>
            </m:r>
          </m:e>
          <m:sub>
            <m:r>
              <w:rPr>
                <w:rFonts w:ascii="Cambria Math" w:hAnsi="Cambria Math"/>
              </w:rPr>
              <m:t>l</m:t>
            </m:r>
          </m:sub>
        </m:sSub>
        <m:r>
          <w:rPr>
            <w:rFonts w:ascii="Cambria Math" w:hAnsi="Cambria Math"/>
          </w:rPr>
          <m:t>≠0</m:t>
        </m:r>
      </m:oMath>
    </w:p>
    <w:p w14:paraId="44E16BCC" w14:textId="77777777" w:rsidR="00A30910" w:rsidRDefault="00A30910" w:rsidP="00A30910">
      <w:pPr>
        <w:numPr>
          <w:ilvl w:val="0"/>
          <w:numId w:val="12"/>
        </w:numPr>
      </w:pPr>
      <w:r>
        <w:rPr>
          <w:rFonts w:ascii="Courier New" w:eastAsia="Courier New" w:hAnsi="Courier New" w:cs="Courier New"/>
        </w:rPr>
        <w:t xml:space="preserve">"nlsi": </w:t>
      </w:r>
      <w:r>
        <w:rPr>
          <w:rFonts w:eastAsia="Courier New"/>
        </w:rPr>
        <w:t>(optional) n</w:t>
      </w:r>
      <w:r w:rsidRPr="006B28F0">
        <w:rPr>
          <w:rFonts w:eastAsia="Courier New"/>
        </w:rPr>
        <w:t>umber of linear inequalities</w:t>
      </w:r>
      <w:r>
        <w:t xml:space="preserve"> [</w:t>
      </w:r>
      <m:oMath>
        <m:r>
          <w:rPr>
            <w:rFonts w:ascii="Cambria Math" w:hAnsi="Cambria Math"/>
          </w:rPr>
          <m:t xml:space="preserve"> q </m:t>
        </m:r>
      </m:oMath>
      <w:r>
        <w:t xml:space="preserve">] </w:t>
      </w:r>
    </w:p>
    <w:p w14:paraId="16F14CD3" w14:textId="77777777" w:rsidR="00A30910" w:rsidRDefault="00A30910" w:rsidP="00A30910">
      <w:pPr>
        <w:numPr>
          <w:ilvl w:val="0"/>
          <w:numId w:val="12"/>
        </w:numPr>
      </w:pPr>
      <w:r w:rsidRPr="004E3482">
        <w:rPr>
          <w:rFonts w:ascii="Courier New" w:eastAsia="Courier New" w:hAnsi="Courier New" w:cs="Courier New"/>
        </w:rPr>
        <w:t>"</w:t>
      </w:r>
      <w:r>
        <w:rPr>
          <w:rFonts w:ascii="Courier New" w:eastAsia="Courier New" w:hAnsi="Courier New" w:cs="Courier New"/>
        </w:rPr>
        <w:t>lsi_mat</w:t>
      </w:r>
      <w:r w:rsidRPr="004E3482">
        <w:rPr>
          <w:rFonts w:ascii="Courier New" w:eastAsia="Courier New" w:hAnsi="Courier New" w:cs="Courier New"/>
        </w:rPr>
        <w:t>":</w:t>
      </w:r>
      <w:r>
        <w:rPr>
          <w:rFonts w:ascii="Courier New" w:eastAsia="Courier New" w:hAnsi="Courier New" w:cs="Courier New"/>
        </w:rPr>
        <w:t xml:space="preserve"> </w:t>
      </w:r>
      <w:r>
        <w:rPr>
          <w:rFonts w:eastAsia="Courier New"/>
        </w:rPr>
        <w:t xml:space="preserve">(optional) matrix </w:t>
      </w:r>
      <m:oMath>
        <m:r>
          <w:rPr>
            <w:rFonts w:ascii="Cambria Math" w:hAnsi="Cambria Math"/>
          </w:rPr>
          <m:t>C</m:t>
        </m:r>
      </m:oMath>
      <w:r>
        <w:rPr>
          <w:rFonts w:eastAsia="Courier New"/>
        </w:rPr>
        <w:t xml:space="preserve"> in sparse format encoded as a sequences of triples </w:t>
      </w:r>
      <w:r>
        <w:rPr>
          <w:rFonts w:ascii="Courier New" w:eastAsia="Courier New" w:hAnsi="Courier New" w:cs="Courier New"/>
        </w:rPr>
        <w:t>[</w:t>
      </w:r>
      <m:oMath>
        <m:r>
          <w:rPr>
            <w:rFonts w:ascii="Cambria Math" w:eastAsia="Courier New" w:hAnsi="Cambria Math" w:cs="Courier New"/>
          </w:rPr>
          <m:t>[</m:t>
        </m:r>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ourier New" w:hAnsi="Cambria Math" w:cs="Courier New"/>
              </w:rPr>
              <m:t>i</m:t>
            </m:r>
            <m:r>
              <w:rPr>
                <w:rFonts w:ascii="Cambria Math" w:eastAsia="Cambria Math" w:hAnsi="Cambria Math" w:cs="Cambria Math"/>
              </w:rPr>
              <m:t>row</m:t>
            </m:r>
            <m:r>
              <w:rPr>
                <w:rFonts w:ascii="Cambria Math" w:eastAsia="Courier New" w:hAnsi="Cambria Math" w:cs="Courier New"/>
              </w:rPr>
              <m:t>,</m:t>
            </m:r>
            <m:r>
              <w:rPr>
                <w:rFonts w:ascii="Cambria Math" w:eastAsia="Cambria Math" w:hAnsi="Cambria Math" w:cs="Cambria Math"/>
              </w:rPr>
              <m:t xml:space="preserve">icol </m:t>
            </m:r>
          </m:sub>
        </m:sSub>
        <m:r>
          <w:rPr>
            <w:rFonts w:ascii="Cambria Math" w:eastAsia="Cambria Math" w:hAnsi="Cambria Math" w:cs="Cambria Math"/>
          </w:rPr>
          <m:t>,</m:t>
        </m:r>
        <m:r>
          <w:rPr>
            <w:rFonts w:ascii="Cambria Math" w:eastAsia="Courier New" w:hAnsi="Cambria Math" w:cs="Courier New"/>
          </w:rPr>
          <m:t>irow,icol</m:t>
        </m:r>
        <m:r>
          <w:rPr>
            <w:rFonts w:ascii="Cambria Math" w:eastAsia="Cambria Math" w:hAnsi="Cambria Math" w:cs="Cambria Math"/>
          </w:rPr>
          <m:t>]</m:t>
        </m:r>
        <m:r>
          <w:rPr>
            <w:rFonts w:ascii="Cambria Math" w:eastAsia="Courier New" w:hAnsi="Courier New" w:cs="Courier New"/>
          </w:rPr>
          <m:t xml:space="preserve">   </m:t>
        </m:r>
      </m:oMath>
      <w:r>
        <w:t xml:space="preserve">if </w:t>
      </w:r>
      <m:oMath>
        <m:sSub>
          <m:sSubPr>
            <m:ctrlPr>
              <w:rPr>
                <w:rFonts w:ascii="Courier New" w:eastAsia="Courier New" w:hAnsi="Courier New" w:cs="Courier New"/>
              </w:rPr>
            </m:ctrlPr>
          </m:sSubPr>
          <m:e>
            <m:r>
              <w:rPr>
                <w:rFonts w:ascii="Cambria Math" w:hAnsi="Cambria Math"/>
              </w:rPr>
              <m:t>(C)</m:t>
            </m:r>
          </m:e>
          <m:sub>
            <m:r>
              <w:rPr>
                <w:rFonts w:ascii="Courier New" w:eastAsia="Courier New" w:hAnsi="Courier New" w:cs="Courier New"/>
              </w:rPr>
              <m:t>i</m:t>
            </m:r>
            <m:r>
              <w:rPr>
                <w:rFonts w:ascii="Cambria Math" w:eastAsia="Courier New" w:hAnsi="Courier New" w:cs="Courier New"/>
              </w:rPr>
              <m:t>row</m:t>
            </m:r>
            <m:r>
              <w:rPr>
                <w:rFonts w:ascii="Courier New" w:eastAsia="Courier New" w:hAnsi="Courier New" w:cs="Courier New"/>
              </w:rPr>
              <m:t>,</m:t>
            </m:r>
            <m:r>
              <w:rPr>
                <w:rFonts w:ascii="Cambria Math" w:eastAsia="Courier New" w:hAnsi="Cambria Math" w:cs="Courier New"/>
              </w:rPr>
              <m:t xml:space="preserve">icol </m:t>
            </m:r>
          </m:sub>
        </m:sSub>
        <m:r>
          <w:rPr>
            <w:rFonts w:ascii="Cambria Math" w:hAnsi="Cambria Math"/>
          </w:rPr>
          <m:t>≠0</m:t>
        </m:r>
      </m:oMath>
    </w:p>
    <w:p w14:paraId="421CFAB7" w14:textId="77777777" w:rsidR="00A30910" w:rsidRPr="00024495" w:rsidRDefault="00A30910" w:rsidP="00A30910">
      <w:pPr>
        <w:numPr>
          <w:ilvl w:val="0"/>
          <w:numId w:val="12"/>
        </w:numPr>
      </w:pPr>
      <w:r w:rsidRPr="004E3482">
        <w:rPr>
          <w:rFonts w:ascii="Courier New" w:eastAsia="Courier New" w:hAnsi="Courier New" w:cs="Courier New"/>
        </w:rPr>
        <w:t>"</w:t>
      </w:r>
      <w:r>
        <w:rPr>
          <w:rFonts w:ascii="Courier New" w:eastAsia="Courier New" w:hAnsi="Courier New" w:cs="Courier New"/>
        </w:rPr>
        <w:t>lsi_vec</w:t>
      </w:r>
      <w:r w:rsidRPr="004E3482">
        <w:rPr>
          <w:rFonts w:ascii="Courier New" w:eastAsia="Courier New" w:hAnsi="Courier New" w:cs="Courier New"/>
        </w:rPr>
        <w:t>":</w:t>
      </w:r>
      <w:r>
        <w:rPr>
          <w:rFonts w:ascii="Courier New" w:eastAsia="Courier New" w:hAnsi="Courier New" w:cs="Courier New"/>
        </w:rPr>
        <w:t xml:space="preserve"> </w:t>
      </w:r>
      <w:r>
        <w:rPr>
          <w:rFonts w:eastAsia="Courier New"/>
        </w:rPr>
        <w:t xml:space="preserve">(optional) vector </w:t>
      </w:r>
      <m:oMath>
        <m:r>
          <w:rPr>
            <w:rFonts w:ascii="Cambria Math" w:eastAsia="Courier New" w:hAnsi="Cambria Math"/>
          </w:rPr>
          <m:t>d</m:t>
        </m:r>
      </m:oMath>
      <w:r>
        <w:rPr>
          <w:rFonts w:eastAsia="Courier New"/>
        </w:rPr>
        <w:t xml:space="preserve">,  </w:t>
      </w:r>
      <m:oMath>
        <m:r>
          <w:rPr>
            <w:rFonts w:ascii="Cambria Math" w:hAnsi="Cambria Math"/>
          </w:rPr>
          <m:t xml:space="preserve">[ </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r>
          <w:rPr>
            <w:rFonts w:ascii="Cambria Math" w:hAnsi="Cambria Math"/>
          </w:rPr>
          <m:t xml:space="preserve">, ..., </m:t>
        </m:r>
        <m:sSub>
          <m:sSubPr>
            <m:ctrlPr>
              <w:rPr>
                <w:rFonts w:ascii="Cambria Math" w:hAnsi="Cambria Math"/>
              </w:rPr>
            </m:ctrlPr>
          </m:sSubPr>
          <m:e>
            <m:r>
              <w:rPr>
                <w:rFonts w:ascii="Cambria Math" w:hAnsi="Cambria Math"/>
              </w:rPr>
              <m:t>d</m:t>
            </m:r>
          </m:e>
          <m:sub>
            <m:r>
              <w:rPr>
                <w:rFonts w:ascii="Cambria Math" w:hAnsi="Cambria Math"/>
              </w:rPr>
              <m:t>q</m:t>
            </m:r>
          </m:sub>
        </m:sSub>
        <m:r>
          <w:rPr>
            <w:rFonts w:ascii="Cambria Math" w:hAnsi="Cambria Math"/>
          </w:rPr>
          <m:t>]</m:t>
        </m:r>
      </m:oMath>
    </w:p>
    <w:p w14:paraId="6CCB23EE" w14:textId="77777777" w:rsidR="00A30910" w:rsidRPr="00010E45" w:rsidRDefault="00A30910" w:rsidP="00A30910">
      <w:pPr>
        <w:numPr>
          <w:ilvl w:val="0"/>
          <w:numId w:val="12"/>
        </w:numPr>
      </w:pPr>
      <w:r w:rsidRPr="00024495">
        <w:rPr>
          <w:rFonts w:ascii="Courier New" w:eastAsia="Courier New" w:hAnsi="Courier New" w:cs="Courier New"/>
        </w:rPr>
        <w:t>"l</w:t>
      </w:r>
      <w:r>
        <w:rPr>
          <w:rFonts w:ascii="Courier New" w:eastAsia="Courier New" w:hAnsi="Courier New" w:cs="Courier New"/>
        </w:rPr>
        <w:t>si</w:t>
      </w:r>
      <w:r w:rsidRPr="00024495">
        <w:rPr>
          <w:rFonts w:ascii="Courier New" w:eastAsia="Courier New" w:hAnsi="Courier New" w:cs="Courier New"/>
        </w:rPr>
        <w:t>_o</w:t>
      </w:r>
      <w:r>
        <w:rPr>
          <w:rFonts w:ascii="Courier New" w:eastAsia="Courier New" w:hAnsi="Courier New" w:cs="Courier New"/>
        </w:rPr>
        <w:t>p</w:t>
      </w:r>
      <w:r w:rsidRPr="00024495">
        <w:rPr>
          <w:rFonts w:ascii="Courier New" w:eastAsia="Courier New" w:hAnsi="Courier New" w:cs="Courier New"/>
        </w:rPr>
        <w:t xml:space="preserve">": </w:t>
      </w:r>
      <w:r w:rsidRPr="00024495">
        <w:rPr>
          <w:rFonts w:eastAsia="Courier New"/>
        </w:rPr>
        <w:t xml:space="preserve">(optional) binary vector of length </w:t>
      </w:r>
      <w:r w:rsidRPr="00024495">
        <w:rPr>
          <w:rFonts w:ascii="Courier New" w:eastAsia="Courier New" w:hAnsi="Courier New" w:cs="Courier New"/>
        </w:rPr>
        <w:t>nl</w:t>
      </w:r>
      <w:r>
        <w:rPr>
          <w:rFonts w:ascii="Courier New" w:eastAsia="Courier New" w:hAnsi="Courier New" w:cs="Courier New"/>
        </w:rPr>
        <w:t>si</w:t>
      </w:r>
      <w:r w:rsidRPr="00024495">
        <w:rPr>
          <w:rFonts w:eastAsia="Courier New"/>
        </w:rPr>
        <w:t>,  set to zero for equal</w:t>
      </w:r>
      <w:r>
        <w:rPr>
          <w:rFonts w:eastAsia="Courier New"/>
        </w:rPr>
        <w:t>i</w:t>
      </w:r>
      <w:r w:rsidRPr="00024495">
        <w:rPr>
          <w:rFonts w:eastAsia="Courier New"/>
        </w:rPr>
        <w:t>ty constraints</w:t>
      </w:r>
      <w:r>
        <w:rPr>
          <w:rFonts w:eastAsia="Courier New"/>
        </w:rPr>
        <w:t xml:space="preserve"> </w:t>
      </w:r>
      <w:r w:rsidRPr="00024495">
        <w:rPr>
          <w:rFonts w:eastAsia="Courier New"/>
        </w:rPr>
        <w:t>(</w:t>
      </w:r>
      <m:oMath>
        <m:r>
          <w:rPr>
            <w:rFonts w:ascii="Cambria Math" w:hAnsi="Cambria Math"/>
          </w:rPr>
          <m:t>k</m:t>
        </m:r>
        <m:r>
          <m:rPr>
            <m:scr m:val="script"/>
          </m:rPr>
          <w:rPr>
            <w:rFonts w:ascii="Cambria Math" w:hAnsi="Cambria Math"/>
          </w:rPr>
          <m:t>∈E)</m:t>
        </m:r>
      </m:oMath>
      <w:r w:rsidRPr="00024495">
        <w:rPr>
          <w:rFonts w:eastAsia="Courier New"/>
        </w:rPr>
        <w:t xml:space="preserve">  and 1 for inequality (</w:t>
      </w:r>
      <m:oMath>
        <m:r>
          <w:rPr>
            <w:rFonts w:ascii="Cambria Math" w:hAnsi="Cambria Math"/>
          </w:rPr>
          <m:t>k</m:t>
        </m:r>
        <m:r>
          <m:rPr>
            <m:scr m:val="script"/>
          </m:rPr>
          <w:rPr>
            <w:rFonts w:ascii="Cambria Math" w:hAnsi="Cambria Math"/>
          </w:rPr>
          <m:t>∈I)</m:t>
        </m:r>
      </m:oMath>
      <w:r w:rsidRPr="00024495">
        <w:rPr>
          <w:rFonts w:eastAsia="Courier New"/>
        </w:rPr>
        <w:t xml:space="preserve"> constrai</w:t>
      </w:r>
      <w:r>
        <w:rPr>
          <w:rFonts w:eastAsia="Courier New"/>
        </w:rPr>
        <w:t>nts</w:t>
      </w:r>
      <w:r w:rsidRPr="00024495">
        <w:rPr>
          <w:rFonts w:eastAsia="Courier New"/>
        </w:rPr>
        <w:t>; if this vector is not present and</w:t>
      </w:r>
      <w:r w:rsidRPr="00024495">
        <w:rPr>
          <w:rFonts w:ascii="Cambria Math" w:eastAsia="Times New Roman" w:hAnsi="Cambria Math" w:cs="Times New Roman"/>
          <w:color w:val="000000"/>
          <w:lang w:val="en-GB"/>
        </w:rPr>
        <w:t xml:space="preserve"> </w:t>
      </w:r>
      <w:r w:rsidRPr="00024495">
        <w:rPr>
          <w:rFonts w:ascii="Courier New" w:eastAsia="Times New Roman" w:hAnsi="Courier New" w:cs="Courier New"/>
          <w:color w:val="000000"/>
          <w:lang w:val="en-GB"/>
        </w:rPr>
        <w:t>nl</w:t>
      </w:r>
      <w:r>
        <w:rPr>
          <w:rFonts w:ascii="Courier New" w:eastAsia="Times New Roman" w:hAnsi="Courier New" w:cs="Courier New"/>
          <w:color w:val="000000"/>
          <w:lang w:val="en-GB"/>
        </w:rPr>
        <w:t>si</w:t>
      </w:r>
      <w:r w:rsidRPr="00024495">
        <w:rPr>
          <w:rFonts w:ascii="Courier New" w:eastAsia="Times New Roman" w:hAnsi="Courier New" w:cs="Courier New"/>
          <w:color w:val="000000"/>
          <w:lang w:val="en-GB"/>
        </w:rPr>
        <w:t>&gt;0</w:t>
      </w:r>
      <w:r w:rsidRPr="00024495">
        <w:rPr>
          <w:rFonts w:eastAsia="Courier New"/>
        </w:rPr>
        <w:t>, inequality type constraints are assumed.</w:t>
      </w:r>
    </w:p>
    <w:p w14:paraId="482E5F6A" w14:textId="77777777" w:rsidR="00A30910" w:rsidRDefault="00A30910" w:rsidP="00A30910"/>
    <w:p w14:paraId="360F4C63" w14:textId="77777777" w:rsidR="00A30910" w:rsidRPr="007D5DA9" w:rsidRDefault="00A30910" w:rsidP="00A30910">
      <w:pPr>
        <w:rPr>
          <w:rStyle w:val="Accentuation"/>
        </w:rPr>
      </w:pPr>
      <w:r w:rsidRPr="007D5DA9">
        <w:rPr>
          <w:rStyle w:val="Accentuation"/>
        </w:rPr>
        <w:t xml:space="preserve">Example </w:t>
      </w:r>
      <w:r>
        <w:rPr>
          <w:rStyle w:val="Accentuation"/>
        </w:rPr>
        <w:t>SDP</w:t>
      </w:r>
      <w:r w:rsidRPr="007D5DA9">
        <w:rPr>
          <w:rStyle w:val="Accentuation"/>
        </w:rPr>
        <w:t>1</w:t>
      </w:r>
    </w:p>
    <w:p w14:paraId="03F23481" w14:textId="77777777" w:rsidR="00A30910" w:rsidRDefault="00A30910" w:rsidP="00A30910">
      <w:r>
        <w:t>Here is the encoding for the following SDP:</w:t>
      </w:r>
    </w:p>
    <w:p w14:paraId="7DD4F7BA" w14:textId="77777777" w:rsidR="00A30910" w:rsidRDefault="00A30910" w:rsidP="00A30910"/>
    <w:p w14:paraId="6E30839E" w14:textId="77777777" w:rsidR="00A30910" w:rsidRPr="00393A40" w:rsidRDefault="003852F6" w:rsidP="00A30910">
      <m:oMathPara>
        <m:oMath>
          <m:sSub>
            <m:sSubPr>
              <m:ctrlPr>
                <w:rPr>
                  <w:rFonts w:ascii="Cambria Math" w:hAnsi="Cambria Math"/>
                  <w:i/>
                </w:rPr>
              </m:ctrlPr>
            </m:sSub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r>
                        <w:rPr>
                          <w:rFonts w:ascii="Cambria Math" w:hAnsi="Cambria Math"/>
                        </w:rPr>
                        <m:t xml:space="preserve">  </m:t>
                      </m:r>
                      <m:ctrlPr>
                        <w:rPr>
                          <w:rFonts w:ascii="Cambria Math" w:hAnsi="Cambria Math"/>
                        </w:rPr>
                      </m:ctrlPr>
                    </m:lim>
                  </m:limLow>
                </m:fName>
                <m:e>
                  <m:r>
                    <w:rPr>
                      <w:rFonts w:ascii="Cambria Math" w:hAnsi="Cambria Math"/>
                    </w:rPr>
                    <m:t>x</m:t>
                  </m:r>
                </m:e>
              </m:func>
            </m:e>
            <m:sub>
              <m:r>
                <w:rPr>
                  <w:rFonts w:ascii="Cambria Math" w:hAnsi="Cambria Math"/>
                </w:rPr>
                <m:t>1</m:t>
              </m:r>
            </m:sub>
          </m:sSub>
          <m:r>
            <w:rPr>
              <w:rFonts w:ascii="Cambria Math" w:hAnsi="Cambria Math"/>
            </w:rPr>
            <m:t xml:space="preserve">+2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+3 </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br/>
          </m:r>
        </m:oMath>
        <m:oMath>
          <m:r>
            <m:rPr>
              <m:sty m:val="p"/>
            </m:rPr>
            <w:rPr>
              <w:rFonts w:ascii="Cambria Math" w:hAnsi="Cambria Math"/>
            </w:rPr>
            <m:t>subject to</m:t>
          </m:r>
          <m:r>
            <w:rPr>
              <w:rFonts w:ascii="Cambria Math" w:hAnsi="Cambria Math"/>
            </w:rPr>
            <m:t xml:space="preserve">  </m:t>
          </m:r>
          <m:r>
            <m:rPr>
              <m:sty m:val="p"/>
            </m:rPr>
            <w:br/>
          </m:r>
        </m:oMath>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2</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e>
                </m:mr>
              </m:m>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2</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2</m:t>
                    </m:r>
                  </m:e>
                </m:mr>
              </m:m>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r>
            <m:rPr>
              <m:sty m:val="p"/>
            </m:rPr>
            <w:br/>
          </m:r>
        </m:oMath>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3</m:t>
                    </m:r>
                  </m:e>
                </m:mr>
                <m:mr>
                  <m:e>
                    <m:r>
                      <w:rPr>
                        <w:rFonts w:ascii="Cambria Math" w:hAnsi="Cambria Math"/>
                      </w:rPr>
                      <m:t>3</m:t>
                    </m:r>
                  </m:e>
                  <m:e>
                    <m:r>
                      <w:rPr>
                        <w:rFonts w:ascii="Cambria Math" w:hAnsi="Cambria Math"/>
                      </w:rPr>
                      <m:t>0</m:t>
                    </m:r>
                  </m:e>
                </m:mr>
              </m:m>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2</m:t>
                    </m:r>
                  </m:e>
                </m:mr>
              </m:m>
            </m:e>
          </m:d>
          <m:r>
            <w:rPr>
              <w:rFonts w:ascii="Cambria Math" w:hAnsi="Cambria Math"/>
            </w:rPr>
            <m:t>≽0</m:t>
          </m:r>
        </m:oMath>
      </m:oMathPara>
    </w:p>
    <w:p w14:paraId="563637B6" w14:textId="77777777" w:rsidR="00A30910" w:rsidRPr="00E01391" w:rsidRDefault="00A30910" w:rsidP="00A30910">
      <w:pPr>
        <w:pStyle w:val="Titre4"/>
        <w:rPr>
          <w:color w:val="000000" w:themeColor="text1"/>
        </w:rPr>
      </w:pPr>
      <w:r>
        <w:rPr>
          <w:color w:val="000000" w:themeColor="text1"/>
          <w:highlight w:val="lightGray"/>
        </w:rPr>
        <w:t>PMO</w:t>
      </w:r>
      <w:r w:rsidRPr="008062DB">
        <w:rPr>
          <w:color w:val="000000" w:themeColor="text1"/>
          <w:highlight w:val="lightGray"/>
        </w:rPr>
        <w:t xml:space="preserve"> format</w:t>
      </w:r>
      <w:r>
        <w:rPr>
          <w:color w:val="000000" w:themeColor="text1"/>
          <w:highlight w:val="lightGray"/>
        </w:rPr>
        <w:t>:</w:t>
      </w:r>
    </w:p>
    <w:tbl>
      <w:tblPr>
        <w:tblW w:w="8640" w:type="dxa"/>
        <w:tblInd w:w="820" w:type="dxa"/>
        <w:tblLayout w:type="fixed"/>
        <w:tblLook w:val="0600" w:firstRow="0" w:lastRow="0" w:firstColumn="0" w:lastColumn="0" w:noHBand="1" w:noVBand="1"/>
      </w:tblPr>
      <w:tblGrid>
        <w:gridCol w:w="8640"/>
      </w:tblGrid>
      <w:tr w:rsidR="00A30910" w:rsidRPr="00262F47" w14:paraId="6AF92BD9" w14:textId="77777777" w:rsidTr="005A7D3D">
        <w:tc>
          <w:tcPr>
            <w:tcW w:w="8640" w:type="dxa"/>
            <w:shd w:val="clear" w:color="auto" w:fill="FCE5CD"/>
            <w:tcMar>
              <w:top w:w="100" w:type="dxa"/>
              <w:left w:w="100" w:type="dxa"/>
              <w:bottom w:w="100" w:type="dxa"/>
              <w:right w:w="100" w:type="dxa"/>
            </w:tcMar>
          </w:tcPr>
          <w:p w14:paraId="79042FEF"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w:t>
            </w:r>
          </w:p>
          <w:p w14:paraId="30AFD677"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t>"type": [</w:t>
            </w:r>
          </w:p>
          <w:p w14:paraId="64C369C5"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t>"sdp"</w:t>
            </w:r>
          </w:p>
          <w:p w14:paraId="37BDA2E7"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t>],</w:t>
            </w:r>
          </w:p>
          <w:p w14:paraId="011F46D2"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t>"nvar": 3,</w:t>
            </w:r>
          </w:p>
          <w:p w14:paraId="27ECA408"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t>"objective": [1,2,3],</w:t>
            </w:r>
          </w:p>
          <w:p w14:paraId="3C5D9429"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t>"constraints": {</w:t>
            </w:r>
          </w:p>
          <w:p w14:paraId="6D09B249"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t>"nlmi": 2,</w:t>
            </w:r>
          </w:p>
          <w:p w14:paraId="28098452"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t>"msizes": [3,2],</w:t>
            </w:r>
          </w:p>
          <w:p w14:paraId="1026038D"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t>"lmi_symat": [</w:t>
            </w:r>
          </w:p>
          <w:p w14:paraId="1D62EFD2"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r>
            <w:r w:rsidRPr="00693E27">
              <w:rPr>
                <w:rFonts w:ascii="Courier New" w:eastAsia="Courier New" w:hAnsi="Courier New" w:cs="Courier New"/>
              </w:rPr>
              <w:tab/>
              <w:t>[</w:t>
            </w:r>
            <w:r>
              <w:rPr>
                <w:rFonts w:ascii="Courier New" w:eastAsia="Courier New" w:hAnsi="Courier New" w:cs="Courier New"/>
              </w:rPr>
              <w:t xml:space="preserve"> </w:t>
            </w:r>
            <w:r w:rsidRPr="00693E27">
              <w:rPr>
                <w:rFonts w:ascii="Courier New" w:eastAsia="Courier New" w:hAnsi="Courier New" w:cs="Courier New"/>
              </w:rPr>
              <w:t>1</w:t>
            </w:r>
            <w:r>
              <w:rPr>
                <w:rFonts w:ascii="Courier New" w:eastAsia="Courier New" w:hAnsi="Courier New" w:cs="Courier New"/>
              </w:rPr>
              <w:t>.0</w:t>
            </w:r>
            <w:r w:rsidRPr="00693E27">
              <w:rPr>
                <w:rFonts w:ascii="Courier New" w:eastAsia="Courier New" w:hAnsi="Courier New" w:cs="Courier New"/>
              </w:rPr>
              <w:t>,0,2,1,2],</w:t>
            </w:r>
          </w:p>
          <w:p w14:paraId="77971C95"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r>
            <w:r w:rsidRPr="00693E27">
              <w:rPr>
                <w:rFonts w:ascii="Courier New" w:eastAsia="Courier New" w:hAnsi="Courier New" w:cs="Courier New"/>
              </w:rPr>
              <w:tab/>
              <w:t>[</w:t>
            </w:r>
            <w:r>
              <w:rPr>
                <w:rFonts w:ascii="Courier New" w:eastAsia="Courier New" w:hAnsi="Courier New" w:cs="Courier New"/>
              </w:rPr>
              <w:t xml:space="preserve"> </w:t>
            </w:r>
            <w:r w:rsidRPr="00693E27">
              <w:rPr>
                <w:rFonts w:ascii="Courier New" w:eastAsia="Courier New" w:hAnsi="Courier New" w:cs="Courier New"/>
              </w:rPr>
              <w:t>2</w:t>
            </w:r>
            <w:r>
              <w:rPr>
                <w:rFonts w:ascii="Courier New" w:eastAsia="Courier New" w:hAnsi="Courier New" w:cs="Courier New"/>
              </w:rPr>
              <w:t>.0</w:t>
            </w:r>
            <w:r w:rsidRPr="00693E27">
              <w:rPr>
                <w:rFonts w:ascii="Courier New" w:eastAsia="Courier New" w:hAnsi="Courier New" w:cs="Courier New"/>
              </w:rPr>
              <w:t>,0,2,2,2],</w:t>
            </w:r>
          </w:p>
          <w:p w14:paraId="7B308366"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lastRenderedPageBreak/>
              <w:t xml:space="preserve">     </w:t>
            </w:r>
            <w:r w:rsidRPr="00693E27">
              <w:rPr>
                <w:rFonts w:ascii="Courier New" w:eastAsia="Courier New" w:hAnsi="Courier New" w:cs="Courier New"/>
              </w:rPr>
              <w:tab/>
            </w:r>
            <w:r w:rsidRPr="00693E27">
              <w:rPr>
                <w:rFonts w:ascii="Courier New" w:eastAsia="Courier New" w:hAnsi="Courier New" w:cs="Courier New"/>
              </w:rPr>
              <w:tab/>
            </w:r>
            <w:r w:rsidRPr="00693E27">
              <w:rPr>
                <w:rFonts w:ascii="Courier New" w:eastAsia="Courier New" w:hAnsi="Courier New" w:cs="Courier New"/>
              </w:rPr>
              <w:tab/>
              <w:t>[</w:t>
            </w:r>
            <w:r>
              <w:rPr>
                <w:rFonts w:ascii="Courier New" w:eastAsia="Courier New" w:hAnsi="Courier New" w:cs="Courier New"/>
              </w:rPr>
              <w:t xml:space="preserve"> </w:t>
            </w:r>
            <w:r w:rsidRPr="00693E27">
              <w:rPr>
                <w:rFonts w:ascii="Courier New" w:eastAsia="Courier New" w:hAnsi="Courier New" w:cs="Courier New"/>
              </w:rPr>
              <w:t>2</w:t>
            </w:r>
            <w:r>
              <w:rPr>
                <w:rFonts w:ascii="Courier New" w:eastAsia="Courier New" w:hAnsi="Courier New" w:cs="Courier New"/>
              </w:rPr>
              <w:t>.0</w:t>
            </w:r>
            <w:r w:rsidRPr="00693E27">
              <w:rPr>
                <w:rFonts w:ascii="Courier New" w:eastAsia="Courier New" w:hAnsi="Courier New" w:cs="Courier New"/>
              </w:rPr>
              <w:t>,1,1,1,1],</w:t>
            </w:r>
          </w:p>
          <w:p w14:paraId="0F2DE940"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r>
            <w:r w:rsidRPr="00693E27">
              <w:rPr>
                <w:rFonts w:ascii="Courier New" w:eastAsia="Courier New" w:hAnsi="Courier New" w:cs="Courier New"/>
              </w:rPr>
              <w:tab/>
              <w:t>[</w:t>
            </w:r>
            <w:r>
              <w:rPr>
                <w:rFonts w:ascii="Courier New" w:eastAsia="Courier New" w:hAnsi="Courier New" w:cs="Courier New"/>
              </w:rPr>
              <w:t xml:space="preserve"> </w:t>
            </w:r>
            <w:r w:rsidRPr="00693E27">
              <w:rPr>
                <w:rFonts w:ascii="Courier New" w:eastAsia="Courier New" w:hAnsi="Courier New" w:cs="Courier New"/>
              </w:rPr>
              <w:t>2</w:t>
            </w:r>
            <w:r>
              <w:rPr>
                <w:rFonts w:ascii="Courier New" w:eastAsia="Courier New" w:hAnsi="Courier New" w:cs="Courier New"/>
              </w:rPr>
              <w:t>.0</w:t>
            </w:r>
            <w:r w:rsidRPr="00693E27">
              <w:rPr>
                <w:rFonts w:ascii="Courier New" w:eastAsia="Courier New" w:hAnsi="Courier New" w:cs="Courier New"/>
              </w:rPr>
              <w:t>,1,1,2,2],</w:t>
            </w:r>
          </w:p>
          <w:p w14:paraId="6F5A0634"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r>
            <w:r w:rsidRPr="00693E27">
              <w:rPr>
                <w:rFonts w:ascii="Courier New" w:eastAsia="Courier New" w:hAnsi="Courier New" w:cs="Courier New"/>
              </w:rPr>
              <w:tab/>
              <w:t>[</w:t>
            </w:r>
            <w:r>
              <w:rPr>
                <w:rFonts w:ascii="Courier New" w:eastAsia="Courier New" w:hAnsi="Courier New" w:cs="Courier New"/>
              </w:rPr>
              <w:t xml:space="preserve"> </w:t>
            </w:r>
            <w:r w:rsidRPr="00693E27">
              <w:rPr>
                <w:rFonts w:ascii="Courier New" w:eastAsia="Courier New" w:hAnsi="Courier New" w:cs="Courier New"/>
              </w:rPr>
              <w:t>2</w:t>
            </w:r>
            <w:r>
              <w:rPr>
                <w:rFonts w:ascii="Courier New" w:eastAsia="Courier New" w:hAnsi="Courier New" w:cs="Courier New"/>
              </w:rPr>
              <w:t>.0</w:t>
            </w:r>
            <w:r w:rsidRPr="00693E27">
              <w:rPr>
                <w:rFonts w:ascii="Courier New" w:eastAsia="Courier New" w:hAnsi="Courier New" w:cs="Courier New"/>
              </w:rPr>
              <w:t>,1,1,3,3],</w:t>
            </w:r>
          </w:p>
          <w:p w14:paraId="6BACDD71"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r>
            <w:r w:rsidRPr="00693E27">
              <w:rPr>
                <w:rFonts w:ascii="Courier New" w:eastAsia="Courier New" w:hAnsi="Courier New" w:cs="Courier New"/>
              </w:rPr>
              <w:tab/>
              <w:t>[-1</w:t>
            </w:r>
            <w:r>
              <w:rPr>
                <w:rFonts w:ascii="Courier New" w:eastAsia="Courier New" w:hAnsi="Courier New" w:cs="Courier New"/>
              </w:rPr>
              <w:t>.0</w:t>
            </w:r>
            <w:r w:rsidRPr="00693E27">
              <w:rPr>
                <w:rFonts w:ascii="Courier New" w:eastAsia="Courier New" w:hAnsi="Courier New" w:cs="Courier New"/>
              </w:rPr>
              <w:t>,1,1,1,2],</w:t>
            </w:r>
          </w:p>
          <w:p w14:paraId="61B82F43"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r>
            <w:r w:rsidRPr="00693E27">
              <w:rPr>
                <w:rFonts w:ascii="Courier New" w:eastAsia="Courier New" w:hAnsi="Courier New" w:cs="Courier New"/>
              </w:rPr>
              <w:tab/>
              <w:t>[</w:t>
            </w:r>
            <w:r>
              <w:rPr>
                <w:rFonts w:ascii="Courier New" w:eastAsia="Courier New" w:hAnsi="Courier New" w:cs="Courier New"/>
              </w:rPr>
              <w:t xml:space="preserve"> </w:t>
            </w:r>
            <w:r w:rsidRPr="00693E27">
              <w:rPr>
                <w:rFonts w:ascii="Courier New" w:eastAsia="Courier New" w:hAnsi="Courier New" w:cs="Courier New"/>
              </w:rPr>
              <w:t>1</w:t>
            </w:r>
            <w:r>
              <w:rPr>
                <w:rFonts w:ascii="Courier New" w:eastAsia="Courier New" w:hAnsi="Courier New" w:cs="Courier New"/>
              </w:rPr>
              <w:t>.0</w:t>
            </w:r>
            <w:r w:rsidRPr="00693E27">
              <w:rPr>
                <w:rFonts w:ascii="Courier New" w:eastAsia="Courier New" w:hAnsi="Courier New" w:cs="Courier New"/>
              </w:rPr>
              <w:t>,1,2,1,1],</w:t>
            </w:r>
          </w:p>
          <w:p w14:paraId="71F9F6E0"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r>
            <w:r w:rsidRPr="00693E27">
              <w:rPr>
                <w:rFonts w:ascii="Courier New" w:eastAsia="Courier New" w:hAnsi="Courier New" w:cs="Courier New"/>
              </w:rPr>
              <w:tab/>
              <w:t>[-1</w:t>
            </w:r>
            <w:r>
              <w:rPr>
                <w:rFonts w:ascii="Courier New" w:eastAsia="Courier New" w:hAnsi="Courier New" w:cs="Courier New"/>
              </w:rPr>
              <w:t>.0</w:t>
            </w:r>
            <w:r w:rsidRPr="00693E27">
              <w:rPr>
                <w:rFonts w:ascii="Courier New" w:eastAsia="Courier New" w:hAnsi="Courier New" w:cs="Courier New"/>
              </w:rPr>
              <w:t>,1,2,2,2],</w:t>
            </w:r>
          </w:p>
          <w:p w14:paraId="1D80F1E7"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r>
            <w:r w:rsidRPr="00693E27">
              <w:rPr>
                <w:rFonts w:ascii="Courier New" w:eastAsia="Courier New" w:hAnsi="Courier New" w:cs="Courier New"/>
              </w:rPr>
              <w:tab/>
              <w:t>[</w:t>
            </w:r>
            <w:r>
              <w:rPr>
                <w:rFonts w:ascii="Courier New" w:eastAsia="Courier New" w:hAnsi="Courier New" w:cs="Courier New"/>
              </w:rPr>
              <w:t xml:space="preserve"> </w:t>
            </w:r>
            <w:r w:rsidRPr="00693E27">
              <w:rPr>
                <w:rFonts w:ascii="Courier New" w:eastAsia="Courier New" w:hAnsi="Courier New" w:cs="Courier New"/>
              </w:rPr>
              <w:t>3</w:t>
            </w:r>
            <w:r>
              <w:rPr>
                <w:rFonts w:ascii="Courier New" w:eastAsia="Courier New" w:hAnsi="Courier New" w:cs="Courier New"/>
              </w:rPr>
              <w:t>.0</w:t>
            </w:r>
            <w:r w:rsidRPr="00693E27">
              <w:rPr>
                <w:rFonts w:ascii="Courier New" w:eastAsia="Courier New" w:hAnsi="Courier New" w:cs="Courier New"/>
              </w:rPr>
              <w:t>,2,2,1,2],</w:t>
            </w:r>
          </w:p>
          <w:p w14:paraId="76CCEE93"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r>
            <w:r w:rsidRPr="00693E27">
              <w:rPr>
                <w:rFonts w:ascii="Courier New" w:eastAsia="Courier New" w:hAnsi="Courier New" w:cs="Courier New"/>
              </w:rPr>
              <w:tab/>
              <w:t>[</w:t>
            </w:r>
            <w:r>
              <w:rPr>
                <w:rFonts w:ascii="Courier New" w:eastAsia="Courier New" w:hAnsi="Courier New" w:cs="Courier New"/>
              </w:rPr>
              <w:t xml:space="preserve"> </w:t>
            </w:r>
            <w:r w:rsidRPr="00693E27">
              <w:rPr>
                <w:rFonts w:ascii="Courier New" w:eastAsia="Courier New" w:hAnsi="Courier New" w:cs="Courier New"/>
              </w:rPr>
              <w:t>2</w:t>
            </w:r>
            <w:r>
              <w:rPr>
                <w:rFonts w:ascii="Courier New" w:eastAsia="Courier New" w:hAnsi="Courier New" w:cs="Courier New"/>
              </w:rPr>
              <w:t>.0</w:t>
            </w:r>
            <w:r w:rsidRPr="00693E27">
              <w:rPr>
                <w:rFonts w:ascii="Courier New" w:eastAsia="Courier New" w:hAnsi="Courier New" w:cs="Courier New"/>
              </w:rPr>
              <w:t>,3,1,1,1],</w:t>
            </w:r>
          </w:p>
          <w:p w14:paraId="2EE97E6E"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r>
            <w:r w:rsidRPr="00693E27">
              <w:rPr>
                <w:rFonts w:ascii="Courier New" w:eastAsia="Courier New" w:hAnsi="Courier New" w:cs="Courier New"/>
              </w:rPr>
              <w:tab/>
              <w:t>[</w:t>
            </w:r>
            <w:r>
              <w:rPr>
                <w:rFonts w:ascii="Courier New" w:eastAsia="Courier New" w:hAnsi="Courier New" w:cs="Courier New"/>
              </w:rPr>
              <w:t xml:space="preserve"> </w:t>
            </w:r>
            <w:r w:rsidRPr="00693E27">
              <w:rPr>
                <w:rFonts w:ascii="Courier New" w:eastAsia="Courier New" w:hAnsi="Courier New" w:cs="Courier New"/>
              </w:rPr>
              <w:t>2</w:t>
            </w:r>
            <w:r>
              <w:rPr>
                <w:rFonts w:ascii="Courier New" w:eastAsia="Courier New" w:hAnsi="Courier New" w:cs="Courier New"/>
              </w:rPr>
              <w:t>.0</w:t>
            </w:r>
            <w:r w:rsidRPr="00693E27">
              <w:rPr>
                <w:rFonts w:ascii="Courier New" w:eastAsia="Courier New" w:hAnsi="Courier New" w:cs="Courier New"/>
              </w:rPr>
              <w:t>,3,1,2,2],</w:t>
            </w:r>
          </w:p>
          <w:p w14:paraId="4EA413B5"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r>
            <w:r w:rsidRPr="00693E27">
              <w:rPr>
                <w:rFonts w:ascii="Courier New" w:eastAsia="Courier New" w:hAnsi="Courier New" w:cs="Courier New"/>
              </w:rPr>
              <w:tab/>
              <w:t>[</w:t>
            </w:r>
            <w:r>
              <w:rPr>
                <w:rFonts w:ascii="Courier New" w:eastAsia="Courier New" w:hAnsi="Courier New" w:cs="Courier New"/>
              </w:rPr>
              <w:t xml:space="preserve"> </w:t>
            </w:r>
            <w:r w:rsidRPr="00693E27">
              <w:rPr>
                <w:rFonts w:ascii="Courier New" w:eastAsia="Courier New" w:hAnsi="Courier New" w:cs="Courier New"/>
              </w:rPr>
              <w:t>2</w:t>
            </w:r>
            <w:r>
              <w:rPr>
                <w:rFonts w:ascii="Courier New" w:eastAsia="Courier New" w:hAnsi="Courier New" w:cs="Courier New"/>
              </w:rPr>
              <w:t>.0</w:t>
            </w:r>
            <w:r w:rsidRPr="00693E27">
              <w:rPr>
                <w:rFonts w:ascii="Courier New" w:eastAsia="Courier New" w:hAnsi="Courier New" w:cs="Courier New"/>
              </w:rPr>
              <w:t>,3,1,3,3],</w:t>
            </w:r>
          </w:p>
          <w:p w14:paraId="0794E71E"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r>
            <w:r w:rsidRPr="00693E27">
              <w:rPr>
                <w:rFonts w:ascii="Courier New" w:eastAsia="Courier New" w:hAnsi="Courier New" w:cs="Courier New"/>
              </w:rPr>
              <w:tab/>
              <w:t>[-1</w:t>
            </w:r>
            <w:r>
              <w:rPr>
                <w:rFonts w:ascii="Courier New" w:eastAsia="Courier New" w:hAnsi="Courier New" w:cs="Courier New"/>
              </w:rPr>
              <w:t>.0</w:t>
            </w:r>
            <w:r w:rsidRPr="00693E27">
              <w:rPr>
                <w:rFonts w:ascii="Courier New" w:eastAsia="Courier New" w:hAnsi="Courier New" w:cs="Courier New"/>
              </w:rPr>
              <w:t>,3,1,1,3]</w:t>
            </w:r>
          </w:p>
          <w:p w14:paraId="76730DA3"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t>]</w:t>
            </w:r>
          </w:p>
          <w:p w14:paraId="36DF18B5"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t>},</w:t>
            </w:r>
          </w:p>
          <w:p w14:paraId="27C3A036" w14:textId="77777777" w:rsidR="00A30910" w:rsidRDefault="00A30910" w:rsidP="005A7D3D">
            <w:pPr>
              <w:ind w:left="720"/>
              <w:rPr>
                <w:rFonts w:ascii="Courier New" w:eastAsia="Courier New" w:hAnsi="Courier New" w:cs="Courier New"/>
              </w:rPr>
            </w:pPr>
            <w:r>
              <w:rPr>
                <w:rFonts w:ascii="Courier New" w:eastAsia="Courier New" w:hAnsi="Courier New" w:cs="Courier New"/>
              </w:rPr>
              <w:t>"version": "0.0.1",</w:t>
            </w:r>
          </w:p>
          <w:p w14:paraId="16E603E6" w14:textId="77777777" w:rsidR="00A30910" w:rsidRDefault="00A30910" w:rsidP="005A7D3D">
            <w:pPr>
              <w:ind w:left="720"/>
              <w:rPr>
                <w:rFonts w:ascii="Courier New" w:eastAsia="Courier New" w:hAnsi="Courier New" w:cs="Courier New"/>
              </w:rPr>
            </w:pPr>
            <w:r>
              <w:rPr>
                <w:rFonts w:ascii="Courier New" w:eastAsia="Courier New" w:hAnsi="Courier New" w:cs="Courier New"/>
              </w:rPr>
              <w:t>"uuid": "ad6dea66-95f8-11ea-0326-5727aaa79c1d",</w:t>
            </w:r>
          </w:p>
          <w:p w14:paraId="11303E96"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t>"name": [</w:t>
            </w:r>
          </w:p>
          <w:p w14:paraId="02DDC488"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t>"My first example"</w:t>
            </w:r>
          </w:p>
          <w:p w14:paraId="10C94630" w14:textId="77777777" w:rsidR="00A30910"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t>]</w:t>
            </w:r>
            <w:r>
              <w:rPr>
                <w:rFonts w:ascii="Courier New" w:eastAsia="Courier New" w:hAnsi="Courier New" w:cs="Courier New"/>
              </w:rPr>
              <w:t>,</w:t>
            </w:r>
          </w:p>
          <w:p w14:paraId="14965C6F"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t>"</w:t>
            </w:r>
            <w:r>
              <w:rPr>
                <w:rFonts w:ascii="Courier New" w:eastAsia="Courier New" w:hAnsi="Courier New" w:cs="Courier New"/>
              </w:rPr>
              <w:t>comment</w:t>
            </w:r>
            <w:r w:rsidRPr="00693E27">
              <w:rPr>
                <w:rFonts w:ascii="Courier New" w:eastAsia="Courier New" w:hAnsi="Courier New" w:cs="Courier New"/>
              </w:rPr>
              <w:t>": [</w:t>
            </w:r>
          </w:p>
          <w:p w14:paraId="6764D342"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t>"</w:t>
            </w:r>
            <w:r>
              <w:rPr>
                <w:rFonts w:ascii="Courier New" w:eastAsia="Courier New" w:hAnsi="Courier New" w:cs="Courier New"/>
              </w:rPr>
              <w:t xml:space="preserve">Two </w:t>
            </w:r>
            <w:r w:rsidRPr="00693E27">
              <w:rPr>
                <w:rFonts w:ascii="Courier New" w:eastAsia="Courier New" w:hAnsi="Courier New" w:cs="Courier New"/>
              </w:rPr>
              <w:t>LMIs"</w:t>
            </w:r>
          </w:p>
          <w:p w14:paraId="22096904"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t>]</w:t>
            </w:r>
          </w:p>
          <w:p w14:paraId="5E0E705B" w14:textId="77777777" w:rsidR="00A30910" w:rsidRPr="00262F47" w:rsidRDefault="00A30910" w:rsidP="005A7D3D">
            <w:r>
              <w:rPr>
                <w:rFonts w:ascii="Courier New" w:eastAsia="Courier New" w:hAnsi="Courier New" w:cs="Courier New"/>
              </w:rPr>
              <w:t>}</w:t>
            </w:r>
          </w:p>
        </w:tc>
      </w:tr>
    </w:tbl>
    <w:p w14:paraId="74140709" w14:textId="77777777" w:rsidR="00A30910" w:rsidRDefault="00A30910" w:rsidP="00A30910"/>
    <w:p w14:paraId="3F5ED0FE" w14:textId="77777777" w:rsidR="00A30910" w:rsidRDefault="00A30910" w:rsidP="00A30910"/>
    <w:p w14:paraId="33846954" w14:textId="77777777" w:rsidR="00A30910" w:rsidRPr="007D5DA9" w:rsidRDefault="00A30910" w:rsidP="00A30910">
      <w:pPr>
        <w:rPr>
          <w:rStyle w:val="Accentuation"/>
        </w:rPr>
      </w:pPr>
      <w:r w:rsidRPr="007D5DA9">
        <w:rPr>
          <w:rStyle w:val="Accentuation"/>
        </w:rPr>
        <w:t xml:space="preserve">Example </w:t>
      </w:r>
      <w:r>
        <w:rPr>
          <w:rStyle w:val="Accentuation"/>
        </w:rPr>
        <w:t>SDP2</w:t>
      </w:r>
    </w:p>
    <w:p w14:paraId="79C9992C" w14:textId="77777777" w:rsidR="00A30910" w:rsidRDefault="00A30910" w:rsidP="00A30910">
      <w:r>
        <w:t>Here is the encoding for another SDP:</w:t>
      </w:r>
    </w:p>
    <w:p w14:paraId="46062F23" w14:textId="77777777" w:rsidR="00A30910" w:rsidRDefault="00A30910" w:rsidP="00A30910"/>
    <w:p w14:paraId="764B18D2" w14:textId="77777777" w:rsidR="00A30910" w:rsidRPr="00393A40" w:rsidRDefault="003852F6" w:rsidP="00A30910">
      <m:oMathPara>
        <m:oMath>
          <m:sSub>
            <m:sSubPr>
              <m:ctrlPr>
                <w:rPr>
                  <w:rFonts w:ascii="Cambria Math" w:hAnsi="Cambria Math"/>
                  <w:i/>
                </w:rPr>
              </m:ctrlPr>
            </m:sSub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r>
                        <w:rPr>
                          <w:rFonts w:ascii="Cambria Math" w:hAnsi="Cambria Math"/>
                        </w:rPr>
                        <m:t xml:space="preserve">  </m:t>
                      </m:r>
                      <m:ctrlPr>
                        <w:rPr>
                          <w:rFonts w:ascii="Cambria Math" w:hAnsi="Cambria Math"/>
                        </w:rPr>
                      </m:ctrlPr>
                    </m:lim>
                  </m:limLow>
                </m:fName>
                <m:e>
                  <m:r>
                    <w:rPr>
                      <w:rFonts w:ascii="Cambria Math" w:hAnsi="Cambria Math"/>
                    </w:rPr>
                    <m:t>x</m:t>
                  </m:r>
                </m:e>
              </m:func>
            </m:e>
            <m:sub>
              <m:r>
                <w:rPr>
                  <w:rFonts w:ascii="Cambria Math" w:hAnsi="Cambria Math"/>
                </w:rPr>
                <m:t>3</m:t>
              </m:r>
            </m:sub>
          </m:sSub>
          <m:r>
            <m:rPr>
              <m:sty m:val="p"/>
            </m:rPr>
            <w:rPr>
              <w:rFonts w:ascii="Cambria Math" w:hAnsi="Cambria Math"/>
            </w:rPr>
            <w:br/>
          </m:r>
        </m:oMath>
        <m:oMath>
          <m:r>
            <m:rPr>
              <m:sty m:val="p"/>
            </m:rPr>
            <w:rPr>
              <w:rFonts w:ascii="Cambria Math" w:hAnsi="Cambria Math"/>
            </w:rPr>
            <m:t>subject to</m:t>
          </m:r>
          <m:r>
            <w:rPr>
              <w:rFonts w:ascii="Cambria Math" w:hAnsi="Cambria Math"/>
            </w:rPr>
            <m:t xml:space="preserve">  </m:t>
          </m:r>
          <m:r>
            <m:rPr>
              <m:sty m:val="p"/>
            </m:rPr>
            <w:rPr>
              <w:rFonts w:ascii="Cambria Math" w:hAnsi="Cambria Math"/>
            </w:rPr>
            <w:br/>
          </m:r>
        </m:oMath>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4</m:t>
                    </m:r>
                  </m:e>
                  <m:e>
                    <m:r>
                      <w:rPr>
                        <w:rFonts w:ascii="Cambria Math" w:hAnsi="Cambria Math"/>
                      </w:rPr>
                      <m:t xml:space="preserve"> 1</m:t>
                    </m:r>
                  </m:e>
                  <m:e>
                    <m:r>
                      <w:rPr>
                        <w:rFonts w:ascii="Cambria Math" w:hAnsi="Cambria Math"/>
                      </w:rPr>
                      <m:t>0</m:t>
                    </m:r>
                  </m:e>
                </m:mr>
                <m:mr>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mr>
              </m:m>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1</m:t>
                    </m:r>
                  </m:e>
                </m:mr>
              </m:m>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0</m:t>
                    </m:r>
                  </m:e>
                </m:mr>
              </m:m>
            </m:e>
          </m:d>
          <m:r>
            <w:rPr>
              <w:rFonts w:ascii="Cambria Math" w:hAnsi="Cambria Math"/>
            </w:rPr>
            <m:t>≽0</m:t>
          </m:r>
          <m:r>
            <m:rPr>
              <m:sty m:val="p"/>
            </m:rPr>
            <w:rPr>
              <w:rFonts w:ascii="Cambria Math" w:hAnsi="Cambria Math"/>
            </w:rPr>
            <w:br/>
          </m:r>
        </m:oMath>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=1,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oMath>
      </m:oMathPara>
    </w:p>
    <w:p w14:paraId="3A041897" w14:textId="77777777" w:rsidR="00A30910" w:rsidRDefault="00A30910" w:rsidP="00A30910"/>
    <w:p w14:paraId="4A302CB3" w14:textId="77777777" w:rsidR="00A30910" w:rsidRPr="007D5DA9" w:rsidRDefault="00A30910" w:rsidP="00A30910">
      <w:r w:rsidRPr="007D5DA9">
        <w:t>In addition</w:t>
      </w:r>
      <w:r>
        <w:t>, we know that the rank of the dual variable is equal to one.</w:t>
      </w:r>
    </w:p>
    <w:p w14:paraId="352FB2AF" w14:textId="77777777" w:rsidR="00A30910" w:rsidRPr="00E01391" w:rsidRDefault="00A30910" w:rsidP="00A30910">
      <w:pPr>
        <w:pStyle w:val="Titre4"/>
        <w:rPr>
          <w:color w:val="000000" w:themeColor="text1"/>
        </w:rPr>
      </w:pPr>
      <w:r>
        <w:rPr>
          <w:color w:val="000000" w:themeColor="text1"/>
          <w:highlight w:val="lightGray"/>
        </w:rPr>
        <w:t>PMO</w:t>
      </w:r>
      <w:r w:rsidRPr="008062DB">
        <w:rPr>
          <w:color w:val="000000" w:themeColor="text1"/>
          <w:highlight w:val="lightGray"/>
        </w:rPr>
        <w:t xml:space="preserve"> format</w:t>
      </w:r>
      <w:r>
        <w:rPr>
          <w:color w:val="000000" w:themeColor="text1"/>
          <w:highlight w:val="lightGray"/>
        </w:rPr>
        <w:t>:</w:t>
      </w:r>
    </w:p>
    <w:tbl>
      <w:tblPr>
        <w:tblW w:w="8640" w:type="dxa"/>
        <w:tblInd w:w="820" w:type="dxa"/>
        <w:tblLayout w:type="fixed"/>
        <w:tblLook w:val="0600" w:firstRow="0" w:lastRow="0" w:firstColumn="0" w:lastColumn="0" w:noHBand="1" w:noVBand="1"/>
      </w:tblPr>
      <w:tblGrid>
        <w:gridCol w:w="8640"/>
      </w:tblGrid>
      <w:tr w:rsidR="00A30910" w:rsidRPr="00262F47" w14:paraId="6A3B8F16" w14:textId="77777777" w:rsidTr="005A7D3D">
        <w:tc>
          <w:tcPr>
            <w:tcW w:w="8640" w:type="dxa"/>
            <w:shd w:val="clear" w:color="auto" w:fill="FCE5CD"/>
            <w:tcMar>
              <w:top w:w="100" w:type="dxa"/>
              <w:left w:w="100" w:type="dxa"/>
              <w:bottom w:w="100" w:type="dxa"/>
              <w:right w:w="100" w:type="dxa"/>
            </w:tcMar>
          </w:tcPr>
          <w:p w14:paraId="01E6AD62" w14:textId="77777777" w:rsidR="00A30910" w:rsidRDefault="00A30910" w:rsidP="005A7D3D">
            <w:pPr>
              <w:rPr>
                <w:rFonts w:ascii="Courier New" w:eastAsia="Courier New" w:hAnsi="Courier New" w:cs="Courier New"/>
              </w:rPr>
            </w:pPr>
            <w:r>
              <w:rPr>
                <w:rFonts w:ascii="Courier New" w:eastAsia="Courier New" w:hAnsi="Courier New" w:cs="Courier New"/>
              </w:rPr>
              <w:t>{</w:t>
            </w:r>
          </w:p>
          <w:p w14:paraId="099638DC"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t>"type": [</w:t>
            </w:r>
          </w:p>
          <w:p w14:paraId="63100280"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r>
            <w:r w:rsidRPr="00693E27">
              <w:rPr>
                <w:rFonts w:ascii="Courier New" w:eastAsia="Courier New" w:hAnsi="Courier New" w:cs="Courier New"/>
              </w:rPr>
              <w:tab/>
              <w:t>"sdp"</w:t>
            </w:r>
          </w:p>
          <w:p w14:paraId="783CCA45" w14:textId="77777777" w:rsidR="00A30910" w:rsidRPr="00693E27" w:rsidRDefault="00A30910" w:rsidP="005A7D3D">
            <w:pPr>
              <w:rPr>
                <w:rFonts w:ascii="Courier New" w:eastAsia="Courier New" w:hAnsi="Courier New" w:cs="Courier New"/>
              </w:rPr>
            </w:pPr>
            <w:r w:rsidRPr="00693E27">
              <w:rPr>
                <w:rFonts w:ascii="Courier New" w:eastAsia="Courier New" w:hAnsi="Courier New" w:cs="Courier New"/>
              </w:rPr>
              <w:t xml:space="preserve">     </w:t>
            </w:r>
            <w:r w:rsidRPr="00693E27">
              <w:rPr>
                <w:rFonts w:ascii="Courier New" w:eastAsia="Courier New" w:hAnsi="Courier New" w:cs="Courier New"/>
              </w:rPr>
              <w:tab/>
              <w:t>],</w:t>
            </w:r>
          </w:p>
          <w:p w14:paraId="4F28AB8E" w14:textId="77777777" w:rsidR="00A30910" w:rsidRDefault="00A30910" w:rsidP="005A7D3D">
            <w:pPr>
              <w:ind w:left="820"/>
              <w:rPr>
                <w:rFonts w:ascii="Courier New" w:eastAsia="Courier New" w:hAnsi="Courier New" w:cs="Courier New"/>
              </w:rPr>
            </w:pPr>
            <w:r>
              <w:rPr>
                <w:rFonts w:ascii="Courier New" w:eastAsia="Courier New" w:hAnsi="Courier New" w:cs="Courier New"/>
              </w:rPr>
              <w:t xml:space="preserve">  "nvar": 3,</w:t>
            </w:r>
          </w:p>
          <w:p w14:paraId="664A5567" w14:textId="77777777" w:rsidR="00A30910" w:rsidRDefault="00A30910" w:rsidP="005A7D3D">
            <w:pPr>
              <w:ind w:left="820"/>
              <w:rPr>
                <w:rFonts w:ascii="Courier New" w:eastAsia="Courier New" w:hAnsi="Courier New" w:cs="Courier New"/>
              </w:rPr>
            </w:pPr>
            <w:r>
              <w:rPr>
                <w:rFonts w:ascii="Courier New" w:eastAsia="Courier New" w:hAnsi="Courier New" w:cs="Courier New"/>
              </w:rPr>
              <w:t xml:space="preserve">  "objective": [0,0,1],</w:t>
            </w:r>
          </w:p>
          <w:p w14:paraId="4CBB430F" w14:textId="77777777" w:rsidR="00A30910" w:rsidRDefault="00A30910" w:rsidP="005A7D3D">
            <w:pPr>
              <w:ind w:left="820"/>
              <w:rPr>
                <w:rFonts w:ascii="Courier New" w:eastAsia="Courier New" w:hAnsi="Courier New" w:cs="Courier New"/>
              </w:rPr>
            </w:pPr>
            <w:r>
              <w:rPr>
                <w:rFonts w:ascii="Courier New" w:eastAsia="Courier New" w:hAnsi="Courier New" w:cs="Courier New"/>
              </w:rPr>
              <w:lastRenderedPageBreak/>
              <w:t xml:space="preserve">   "constraints": {</w:t>
            </w:r>
          </w:p>
          <w:p w14:paraId="47086CD7" w14:textId="77777777" w:rsidR="00A30910" w:rsidRPr="00D60C52" w:rsidRDefault="00A30910" w:rsidP="005A7D3D">
            <w:pPr>
              <w:ind w:left="820"/>
              <w:rPr>
                <w:rFonts w:ascii="Courier New" w:eastAsia="Courier New" w:hAnsi="Courier New" w:cs="Courier New"/>
              </w:rPr>
            </w:pPr>
            <w:r>
              <w:rPr>
                <w:rFonts w:ascii="Courier New" w:eastAsia="Courier New" w:hAnsi="Courier New" w:cs="Courier New"/>
              </w:rPr>
              <w:t xml:space="preserve">     "nlmi": 1,</w:t>
            </w:r>
          </w:p>
          <w:p w14:paraId="29445E81" w14:textId="77777777" w:rsidR="00A30910" w:rsidRPr="002B32B6" w:rsidRDefault="00A30910" w:rsidP="005A7D3D">
            <w:pPr>
              <w:rPr>
                <w:rFonts w:ascii="Courier New" w:hAnsi="Courier New" w:cs="Courier New"/>
              </w:rPr>
            </w:pPr>
            <w:r w:rsidRPr="002B32B6">
              <w:rPr>
                <w:rFonts w:ascii="Courier New" w:hAnsi="Courier New" w:cs="Courier New"/>
              </w:rPr>
              <w:t xml:space="preserve">     </w:t>
            </w:r>
            <w:r w:rsidRPr="002B32B6">
              <w:rPr>
                <w:rFonts w:ascii="Courier New" w:hAnsi="Courier New" w:cs="Courier New"/>
              </w:rPr>
              <w:tab/>
            </w:r>
            <w:r w:rsidRPr="002B32B6">
              <w:rPr>
                <w:rFonts w:ascii="Courier New" w:hAnsi="Courier New" w:cs="Courier New"/>
              </w:rPr>
              <w:tab/>
              <w:t xml:space="preserve">"msizes": </w:t>
            </w:r>
            <w:r>
              <w:rPr>
                <w:rFonts w:ascii="Courier New" w:hAnsi="Courier New" w:cs="Courier New"/>
              </w:rPr>
              <w:t>[</w:t>
            </w:r>
            <w:r w:rsidRPr="002B32B6">
              <w:rPr>
                <w:rFonts w:ascii="Courier New" w:hAnsi="Courier New" w:cs="Courier New"/>
              </w:rPr>
              <w:t>3</w:t>
            </w:r>
            <w:r>
              <w:rPr>
                <w:rFonts w:ascii="Courier New" w:hAnsi="Courier New" w:cs="Courier New"/>
              </w:rPr>
              <w:t>]</w:t>
            </w:r>
            <w:r w:rsidRPr="002B32B6">
              <w:rPr>
                <w:rFonts w:ascii="Courier New" w:hAnsi="Courier New" w:cs="Courier New"/>
              </w:rPr>
              <w:t>,</w:t>
            </w:r>
          </w:p>
          <w:p w14:paraId="3EEA5201" w14:textId="77777777" w:rsidR="00A30910" w:rsidRPr="002B32B6" w:rsidRDefault="00A30910" w:rsidP="005A7D3D">
            <w:pPr>
              <w:rPr>
                <w:rFonts w:ascii="Courier New" w:hAnsi="Courier New" w:cs="Courier New"/>
              </w:rPr>
            </w:pPr>
            <w:r w:rsidRPr="002B32B6">
              <w:rPr>
                <w:rFonts w:ascii="Courier New" w:hAnsi="Courier New" w:cs="Courier New"/>
              </w:rPr>
              <w:t xml:space="preserve">     </w:t>
            </w:r>
            <w:r w:rsidRPr="002B32B6">
              <w:rPr>
                <w:rFonts w:ascii="Courier New" w:hAnsi="Courier New" w:cs="Courier New"/>
              </w:rPr>
              <w:tab/>
            </w:r>
            <w:r w:rsidRPr="002B32B6">
              <w:rPr>
                <w:rFonts w:ascii="Courier New" w:hAnsi="Courier New" w:cs="Courier New"/>
              </w:rPr>
              <w:tab/>
              <w:t>"lmi</w:t>
            </w:r>
            <w:r>
              <w:rPr>
                <w:rFonts w:ascii="Courier New" w:hAnsi="Courier New" w:cs="Courier New"/>
              </w:rPr>
              <w:t>dual</w:t>
            </w:r>
            <w:r w:rsidRPr="002B32B6">
              <w:rPr>
                <w:rFonts w:ascii="Courier New" w:hAnsi="Courier New" w:cs="Courier New"/>
              </w:rPr>
              <w:t>rank": 1,</w:t>
            </w:r>
          </w:p>
          <w:p w14:paraId="3E58D3B8" w14:textId="77777777" w:rsidR="00A30910" w:rsidRPr="002B32B6" w:rsidRDefault="00A30910" w:rsidP="005A7D3D">
            <w:pPr>
              <w:rPr>
                <w:rFonts w:ascii="Courier New" w:hAnsi="Courier New" w:cs="Courier New"/>
              </w:rPr>
            </w:pPr>
            <w:r w:rsidRPr="002B32B6">
              <w:rPr>
                <w:rFonts w:ascii="Courier New" w:hAnsi="Courier New" w:cs="Courier New"/>
              </w:rPr>
              <w:t xml:space="preserve">     </w:t>
            </w:r>
            <w:r w:rsidRPr="002B32B6">
              <w:rPr>
                <w:rFonts w:ascii="Courier New" w:hAnsi="Courier New" w:cs="Courier New"/>
              </w:rPr>
              <w:tab/>
            </w:r>
            <w:r w:rsidRPr="002B32B6">
              <w:rPr>
                <w:rFonts w:ascii="Courier New" w:hAnsi="Courier New" w:cs="Courier New"/>
              </w:rPr>
              <w:tab/>
              <w:t>"</w:t>
            </w:r>
            <w:r>
              <w:rPr>
                <w:rFonts w:ascii="Courier New" w:hAnsi="Courier New" w:cs="Courier New"/>
              </w:rPr>
              <w:t>lmi_symat</w:t>
            </w:r>
            <w:r w:rsidRPr="002B32B6">
              <w:rPr>
                <w:rFonts w:ascii="Courier New" w:hAnsi="Courier New" w:cs="Courier New"/>
              </w:rPr>
              <w:t>": [</w:t>
            </w:r>
          </w:p>
          <w:p w14:paraId="70BF0E23" w14:textId="77777777" w:rsidR="00A30910" w:rsidRPr="00AA0652" w:rsidRDefault="00A30910" w:rsidP="005A7D3D">
            <w:pPr>
              <w:rPr>
                <w:rFonts w:ascii="Courier New" w:hAnsi="Courier New" w:cs="Courier New"/>
              </w:rPr>
            </w:pPr>
            <w:r w:rsidRPr="00AA0652">
              <w:rPr>
                <w:rFonts w:ascii="Courier New" w:hAnsi="Courier New" w:cs="Courier New"/>
              </w:rPr>
              <w:t xml:space="preserve">     </w:t>
            </w:r>
            <w:r w:rsidRPr="00AA0652">
              <w:rPr>
                <w:rFonts w:ascii="Courier New" w:hAnsi="Courier New" w:cs="Courier New"/>
              </w:rPr>
              <w:tab/>
            </w:r>
            <w:r w:rsidRPr="00AA0652">
              <w:rPr>
                <w:rFonts w:ascii="Courier New" w:hAnsi="Courier New" w:cs="Courier New"/>
              </w:rPr>
              <w:tab/>
            </w:r>
            <w:r w:rsidRPr="00AA0652">
              <w:rPr>
                <w:rFonts w:ascii="Courier New" w:hAnsi="Courier New" w:cs="Courier New"/>
              </w:rPr>
              <w:tab/>
              <w:t>[</w:t>
            </w:r>
            <w:r>
              <w:rPr>
                <w:rFonts w:ascii="Courier New" w:hAnsi="Courier New" w:cs="Courier New"/>
              </w:rPr>
              <w:t>1.0,</w:t>
            </w:r>
            <w:r w:rsidRPr="00AA0652">
              <w:rPr>
                <w:rFonts w:ascii="Courier New" w:hAnsi="Courier New" w:cs="Courier New"/>
              </w:rPr>
              <w:t>0,1,2,3],</w:t>
            </w:r>
          </w:p>
          <w:p w14:paraId="6C8E3BD0" w14:textId="77777777" w:rsidR="00A30910" w:rsidRPr="00AA0652" w:rsidRDefault="00A30910" w:rsidP="005A7D3D">
            <w:pPr>
              <w:rPr>
                <w:rFonts w:ascii="Courier New" w:hAnsi="Courier New" w:cs="Courier New"/>
              </w:rPr>
            </w:pPr>
            <w:r w:rsidRPr="00AA0652">
              <w:rPr>
                <w:rFonts w:ascii="Courier New" w:hAnsi="Courier New" w:cs="Courier New"/>
              </w:rPr>
              <w:t xml:space="preserve">     </w:t>
            </w:r>
            <w:r w:rsidRPr="00AA0652">
              <w:rPr>
                <w:rFonts w:ascii="Courier New" w:hAnsi="Courier New" w:cs="Courier New"/>
              </w:rPr>
              <w:tab/>
            </w:r>
            <w:r w:rsidRPr="00AA0652">
              <w:rPr>
                <w:rFonts w:ascii="Courier New" w:hAnsi="Courier New" w:cs="Courier New"/>
              </w:rPr>
              <w:tab/>
            </w:r>
            <w:r w:rsidRPr="00AA0652">
              <w:rPr>
                <w:rFonts w:ascii="Courier New" w:hAnsi="Courier New" w:cs="Courier New"/>
              </w:rPr>
              <w:tab/>
              <w:t>[</w:t>
            </w:r>
            <w:r>
              <w:rPr>
                <w:rFonts w:ascii="Courier New" w:hAnsi="Courier New" w:cs="Courier New"/>
              </w:rPr>
              <w:t>4.0,</w:t>
            </w:r>
            <w:r w:rsidRPr="00AA0652">
              <w:rPr>
                <w:rFonts w:ascii="Courier New" w:hAnsi="Courier New" w:cs="Courier New"/>
              </w:rPr>
              <w:t>1,1,1,1],</w:t>
            </w:r>
          </w:p>
          <w:p w14:paraId="2799985E" w14:textId="77777777" w:rsidR="00A30910" w:rsidRPr="00AA0652" w:rsidRDefault="00A30910" w:rsidP="005A7D3D">
            <w:pPr>
              <w:rPr>
                <w:rFonts w:ascii="Courier New" w:hAnsi="Courier New" w:cs="Courier New"/>
              </w:rPr>
            </w:pPr>
            <w:r w:rsidRPr="00AA0652">
              <w:rPr>
                <w:rFonts w:ascii="Courier New" w:hAnsi="Courier New" w:cs="Courier New"/>
              </w:rPr>
              <w:t xml:space="preserve">     </w:t>
            </w:r>
            <w:r w:rsidRPr="00AA0652">
              <w:rPr>
                <w:rFonts w:ascii="Courier New" w:hAnsi="Courier New" w:cs="Courier New"/>
              </w:rPr>
              <w:tab/>
            </w:r>
            <w:r w:rsidRPr="00AA0652">
              <w:rPr>
                <w:rFonts w:ascii="Courier New" w:hAnsi="Courier New" w:cs="Courier New"/>
              </w:rPr>
              <w:tab/>
            </w:r>
            <w:r w:rsidRPr="00AA0652">
              <w:rPr>
                <w:rFonts w:ascii="Courier New" w:hAnsi="Courier New" w:cs="Courier New"/>
              </w:rPr>
              <w:tab/>
              <w:t>[</w:t>
            </w:r>
            <w:r>
              <w:rPr>
                <w:rFonts w:ascii="Courier New" w:hAnsi="Courier New" w:cs="Courier New"/>
              </w:rPr>
              <w:t>1.0,</w:t>
            </w:r>
            <w:r w:rsidRPr="00AA0652">
              <w:rPr>
                <w:rFonts w:ascii="Courier New" w:hAnsi="Courier New" w:cs="Courier New"/>
              </w:rPr>
              <w:t>1,1,1,2],</w:t>
            </w:r>
          </w:p>
          <w:p w14:paraId="4A772717" w14:textId="77777777" w:rsidR="00A30910" w:rsidRPr="00AA0652" w:rsidRDefault="00A30910" w:rsidP="005A7D3D">
            <w:pPr>
              <w:rPr>
                <w:rFonts w:ascii="Courier New" w:hAnsi="Courier New" w:cs="Courier New"/>
              </w:rPr>
            </w:pPr>
            <w:r w:rsidRPr="00AA0652">
              <w:rPr>
                <w:rFonts w:ascii="Courier New" w:hAnsi="Courier New" w:cs="Courier New"/>
              </w:rPr>
              <w:t xml:space="preserve">     </w:t>
            </w:r>
            <w:r w:rsidRPr="00AA0652">
              <w:rPr>
                <w:rFonts w:ascii="Courier New" w:hAnsi="Courier New" w:cs="Courier New"/>
              </w:rPr>
              <w:tab/>
            </w:r>
            <w:r w:rsidRPr="00AA0652">
              <w:rPr>
                <w:rFonts w:ascii="Courier New" w:hAnsi="Courier New" w:cs="Courier New"/>
              </w:rPr>
              <w:tab/>
            </w:r>
            <w:r w:rsidRPr="00AA0652">
              <w:rPr>
                <w:rFonts w:ascii="Courier New" w:hAnsi="Courier New" w:cs="Courier New"/>
              </w:rPr>
              <w:tab/>
              <w:t>[</w:t>
            </w:r>
            <w:r>
              <w:rPr>
                <w:rFonts w:ascii="Courier New" w:hAnsi="Courier New" w:cs="Courier New"/>
              </w:rPr>
              <w:t>1.0,</w:t>
            </w:r>
            <w:r w:rsidRPr="00AA0652">
              <w:rPr>
                <w:rFonts w:ascii="Courier New" w:hAnsi="Courier New" w:cs="Courier New"/>
              </w:rPr>
              <w:t>1,1,2,2],</w:t>
            </w:r>
          </w:p>
          <w:p w14:paraId="58236822" w14:textId="77777777" w:rsidR="00A30910" w:rsidRPr="00AA0652" w:rsidRDefault="00A30910" w:rsidP="005A7D3D">
            <w:pPr>
              <w:rPr>
                <w:rFonts w:ascii="Courier New" w:hAnsi="Courier New" w:cs="Courier New"/>
              </w:rPr>
            </w:pPr>
            <w:r w:rsidRPr="00AA0652">
              <w:rPr>
                <w:rFonts w:ascii="Courier New" w:hAnsi="Courier New" w:cs="Courier New"/>
              </w:rPr>
              <w:t xml:space="preserve">     </w:t>
            </w:r>
            <w:r w:rsidRPr="00AA0652">
              <w:rPr>
                <w:rFonts w:ascii="Courier New" w:hAnsi="Courier New" w:cs="Courier New"/>
              </w:rPr>
              <w:tab/>
            </w:r>
            <w:r w:rsidRPr="00AA0652">
              <w:rPr>
                <w:rFonts w:ascii="Courier New" w:hAnsi="Courier New" w:cs="Courier New"/>
              </w:rPr>
              <w:tab/>
            </w:r>
            <w:r w:rsidRPr="00AA0652">
              <w:rPr>
                <w:rFonts w:ascii="Courier New" w:hAnsi="Courier New" w:cs="Courier New"/>
              </w:rPr>
              <w:tab/>
              <w:t>[</w:t>
            </w:r>
            <w:r>
              <w:rPr>
                <w:rFonts w:ascii="Courier New" w:hAnsi="Courier New" w:cs="Courier New"/>
              </w:rPr>
              <w:t>1.0,</w:t>
            </w:r>
            <w:r w:rsidRPr="00AA0652">
              <w:rPr>
                <w:rFonts w:ascii="Courier New" w:hAnsi="Courier New" w:cs="Courier New"/>
              </w:rPr>
              <w:t>2,1,2,2],</w:t>
            </w:r>
          </w:p>
          <w:p w14:paraId="615EC4D4" w14:textId="77777777" w:rsidR="00A30910" w:rsidRPr="00AA0652" w:rsidRDefault="00A30910" w:rsidP="005A7D3D">
            <w:pPr>
              <w:rPr>
                <w:rFonts w:ascii="Courier New" w:hAnsi="Courier New" w:cs="Courier New"/>
              </w:rPr>
            </w:pPr>
            <w:r w:rsidRPr="00AA0652">
              <w:rPr>
                <w:rFonts w:ascii="Courier New" w:hAnsi="Courier New" w:cs="Courier New"/>
              </w:rPr>
              <w:t xml:space="preserve">     </w:t>
            </w:r>
            <w:r w:rsidRPr="00AA0652">
              <w:rPr>
                <w:rFonts w:ascii="Courier New" w:hAnsi="Courier New" w:cs="Courier New"/>
              </w:rPr>
              <w:tab/>
            </w:r>
            <w:r w:rsidRPr="00AA0652">
              <w:rPr>
                <w:rFonts w:ascii="Courier New" w:hAnsi="Courier New" w:cs="Courier New"/>
              </w:rPr>
              <w:tab/>
            </w:r>
            <w:r w:rsidRPr="00AA0652">
              <w:rPr>
                <w:rFonts w:ascii="Courier New" w:hAnsi="Courier New" w:cs="Courier New"/>
              </w:rPr>
              <w:tab/>
              <w:t>[</w:t>
            </w:r>
            <w:r>
              <w:rPr>
                <w:rFonts w:ascii="Courier New" w:hAnsi="Courier New" w:cs="Courier New"/>
              </w:rPr>
              <w:t>1.0,</w:t>
            </w:r>
            <w:r w:rsidRPr="00AA0652">
              <w:rPr>
                <w:rFonts w:ascii="Courier New" w:hAnsi="Courier New" w:cs="Courier New"/>
              </w:rPr>
              <w:t>2,1,2,3],</w:t>
            </w:r>
          </w:p>
          <w:p w14:paraId="0BB1E91D" w14:textId="77777777" w:rsidR="00A30910" w:rsidRDefault="00A30910" w:rsidP="005A7D3D">
            <w:pPr>
              <w:rPr>
                <w:rFonts w:ascii="Courier New" w:hAnsi="Courier New" w:cs="Courier New"/>
              </w:rPr>
            </w:pPr>
            <w:r w:rsidRPr="00AA0652">
              <w:rPr>
                <w:rFonts w:ascii="Courier New" w:hAnsi="Courier New" w:cs="Courier New"/>
              </w:rPr>
              <w:t xml:space="preserve">     </w:t>
            </w:r>
            <w:r w:rsidRPr="00AA0652">
              <w:rPr>
                <w:rFonts w:ascii="Courier New" w:hAnsi="Courier New" w:cs="Courier New"/>
              </w:rPr>
              <w:tab/>
            </w:r>
            <w:r w:rsidRPr="00AA0652">
              <w:rPr>
                <w:rFonts w:ascii="Courier New" w:hAnsi="Courier New" w:cs="Courier New"/>
              </w:rPr>
              <w:tab/>
            </w:r>
            <w:r w:rsidRPr="00AA0652">
              <w:rPr>
                <w:rFonts w:ascii="Courier New" w:hAnsi="Courier New" w:cs="Courier New"/>
              </w:rPr>
              <w:tab/>
              <w:t>[</w:t>
            </w:r>
            <w:r>
              <w:rPr>
                <w:rFonts w:ascii="Courier New" w:hAnsi="Courier New" w:cs="Courier New"/>
              </w:rPr>
              <w:t>1.0,</w:t>
            </w:r>
            <w:r w:rsidRPr="00AA0652">
              <w:rPr>
                <w:rFonts w:ascii="Courier New" w:hAnsi="Courier New" w:cs="Courier New"/>
              </w:rPr>
              <w:t>2,1,3,3]</w:t>
            </w:r>
            <w:r w:rsidRPr="002B32B6">
              <w:rPr>
                <w:rFonts w:ascii="Courier New" w:hAnsi="Courier New" w:cs="Courier New"/>
              </w:rPr>
              <w:tab/>
            </w:r>
            <w:r w:rsidRPr="002B32B6">
              <w:rPr>
                <w:rFonts w:ascii="Courier New" w:hAnsi="Courier New" w:cs="Courier New"/>
              </w:rPr>
              <w:tab/>
            </w:r>
          </w:p>
          <w:p w14:paraId="4348A6D2" w14:textId="77777777" w:rsidR="00A30910" w:rsidRDefault="00A30910" w:rsidP="005A7D3D">
            <w:pPr>
              <w:rPr>
                <w:rFonts w:ascii="Courier New" w:hAnsi="Courier New" w:cs="Courier New"/>
              </w:rPr>
            </w:pPr>
            <w:r>
              <w:rPr>
                <w:rFonts w:ascii="Courier New" w:hAnsi="Courier New" w:cs="Courier New"/>
              </w:rPr>
              <w:t xml:space="preserve">           </w:t>
            </w:r>
            <w:r w:rsidRPr="002B32B6">
              <w:rPr>
                <w:rFonts w:ascii="Courier New" w:hAnsi="Courier New" w:cs="Courier New"/>
              </w:rPr>
              <w:t>],</w:t>
            </w:r>
          </w:p>
          <w:p w14:paraId="5534A359" w14:textId="77777777" w:rsidR="00A30910" w:rsidRDefault="00A30910" w:rsidP="005A7D3D">
            <w:pPr>
              <w:ind w:left="820"/>
              <w:rPr>
                <w:rFonts w:ascii="Courier New" w:eastAsia="Courier New" w:hAnsi="Courier New" w:cs="Courier New"/>
              </w:rPr>
            </w:pPr>
            <w:r>
              <w:rPr>
                <w:rFonts w:ascii="Courier New" w:eastAsia="Courier New" w:hAnsi="Courier New" w:cs="Courier New"/>
              </w:rPr>
              <w:t xml:space="preserve">     "lmi_lrmat": [</w:t>
            </w:r>
          </w:p>
          <w:p w14:paraId="5F6B7E19" w14:textId="77777777" w:rsidR="00A30910" w:rsidRDefault="00A30910" w:rsidP="005A7D3D">
            <w:pPr>
              <w:ind w:left="820"/>
              <w:rPr>
                <w:rFonts w:ascii="Courier New" w:eastAsia="Courier New" w:hAnsi="Courier New" w:cs="Courier New"/>
              </w:rPr>
            </w:pPr>
            <w:r>
              <w:rPr>
                <w:rFonts w:ascii="Courier New" w:eastAsia="Courier New" w:hAnsi="Courier New" w:cs="Courier New"/>
              </w:rPr>
              <w:t xml:space="preserve">          [1.0,3,1,1,3]</w:t>
            </w:r>
          </w:p>
          <w:p w14:paraId="39D16D15" w14:textId="77777777" w:rsidR="00A30910" w:rsidRPr="00934E74" w:rsidRDefault="00A30910" w:rsidP="005A7D3D">
            <w:pPr>
              <w:ind w:left="820"/>
              <w:rPr>
                <w:rFonts w:ascii="Courier New" w:eastAsia="Courier New" w:hAnsi="Courier New" w:cs="Courier New"/>
              </w:rPr>
            </w:pPr>
            <w:r>
              <w:rPr>
                <w:rFonts w:ascii="Courier New" w:eastAsia="Courier New" w:hAnsi="Courier New" w:cs="Courier New"/>
              </w:rPr>
              <w:t xml:space="preserve">     ],</w:t>
            </w:r>
          </w:p>
          <w:p w14:paraId="32529CF7" w14:textId="77777777" w:rsidR="00A30910" w:rsidRPr="002B32B6" w:rsidRDefault="00A30910" w:rsidP="005A7D3D">
            <w:pPr>
              <w:rPr>
                <w:rFonts w:ascii="Courier New" w:hAnsi="Courier New" w:cs="Courier New"/>
              </w:rPr>
            </w:pPr>
            <w:r>
              <w:rPr>
                <w:rFonts w:ascii="Courier New" w:eastAsia="Courier New" w:hAnsi="Courier New" w:cs="Courier New"/>
              </w:rPr>
              <w:t xml:space="preserve">           "nlsi": 3,</w:t>
            </w:r>
          </w:p>
          <w:p w14:paraId="265C7D82" w14:textId="77777777" w:rsidR="00A30910" w:rsidRPr="002B32B6" w:rsidRDefault="00A30910" w:rsidP="005A7D3D">
            <w:pPr>
              <w:rPr>
                <w:rFonts w:ascii="Courier New" w:hAnsi="Courier New" w:cs="Courier New"/>
              </w:rPr>
            </w:pPr>
            <w:r w:rsidRPr="002B32B6">
              <w:rPr>
                <w:rFonts w:ascii="Courier New" w:hAnsi="Courier New" w:cs="Courier New"/>
              </w:rPr>
              <w:t xml:space="preserve">     </w:t>
            </w:r>
            <w:r w:rsidRPr="002B32B6">
              <w:rPr>
                <w:rFonts w:ascii="Courier New" w:hAnsi="Courier New" w:cs="Courier New"/>
              </w:rPr>
              <w:tab/>
            </w:r>
            <w:r w:rsidRPr="002B32B6">
              <w:rPr>
                <w:rFonts w:ascii="Courier New" w:hAnsi="Courier New" w:cs="Courier New"/>
              </w:rPr>
              <w:tab/>
              <w:t>"l</w:t>
            </w:r>
            <w:r>
              <w:rPr>
                <w:rFonts w:ascii="Courier New" w:hAnsi="Courier New" w:cs="Courier New"/>
              </w:rPr>
              <w:t>si</w:t>
            </w:r>
            <w:r w:rsidRPr="002B32B6">
              <w:rPr>
                <w:rFonts w:ascii="Courier New" w:hAnsi="Courier New" w:cs="Courier New"/>
              </w:rPr>
              <w:t>_mat": [</w:t>
            </w:r>
          </w:p>
          <w:p w14:paraId="4547AC88" w14:textId="77777777" w:rsidR="00A30910" w:rsidRPr="002B32B6" w:rsidRDefault="00A30910" w:rsidP="005A7D3D">
            <w:pPr>
              <w:rPr>
                <w:rFonts w:ascii="Courier New" w:hAnsi="Courier New" w:cs="Courier New"/>
              </w:rPr>
            </w:pPr>
            <w:r w:rsidRPr="002B32B6">
              <w:rPr>
                <w:rFonts w:ascii="Courier New" w:hAnsi="Courier New" w:cs="Courier New"/>
              </w:rPr>
              <w:t xml:space="preserve">     </w:t>
            </w:r>
            <w:r w:rsidRPr="002B32B6">
              <w:rPr>
                <w:rFonts w:ascii="Courier New" w:hAnsi="Courier New" w:cs="Courier New"/>
              </w:rPr>
              <w:tab/>
            </w:r>
            <w:r w:rsidRPr="002B32B6">
              <w:rPr>
                <w:rFonts w:ascii="Courier New" w:hAnsi="Courier New" w:cs="Courier New"/>
              </w:rPr>
              <w:tab/>
            </w:r>
            <w:r w:rsidRPr="002B32B6">
              <w:rPr>
                <w:rFonts w:ascii="Courier New" w:hAnsi="Courier New" w:cs="Courier New"/>
              </w:rPr>
              <w:tab/>
              <w:t>[1</w:t>
            </w:r>
            <w:r>
              <w:rPr>
                <w:rFonts w:ascii="Courier New" w:hAnsi="Courier New" w:cs="Courier New"/>
              </w:rPr>
              <w:t>.0,1,1</w:t>
            </w:r>
            <w:r w:rsidRPr="002B32B6">
              <w:rPr>
                <w:rFonts w:ascii="Courier New" w:hAnsi="Courier New" w:cs="Courier New"/>
              </w:rPr>
              <w:t>],</w:t>
            </w:r>
          </w:p>
          <w:p w14:paraId="69B2C21C" w14:textId="77777777" w:rsidR="00A30910" w:rsidRPr="002B32B6" w:rsidRDefault="00A30910" w:rsidP="005A7D3D">
            <w:pPr>
              <w:rPr>
                <w:rFonts w:ascii="Courier New" w:hAnsi="Courier New" w:cs="Courier New"/>
              </w:rPr>
            </w:pPr>
            <w:r w:rsidRPr="002B32B6">
              <w:rPr>
                <w:rFonts w:ascii="Courier New" w:hAnsi="Courier New" w:cs="Courier New"/>
              </w:rPr>
              <w:t xml:space="preserve">     </w:t>
            </w:r>
            <w:r w:rsidRPr="002B32B6">
              <w:rPr>
                <w:rFonts w:ascii="Courier New" w:hAnsi="Courier New" w:cs="Courier New"/>
              </w:rPr>
              <w:tab/>
            </w:r>
            <w:r w:rsidRPr="002B32B6">
              <w:rPr>
                <w:rFonts w:ascii="Courier New" w:hAnsi="Courier New" w:cs="Courier New"/>
              </w:rPr>
              <w:tab/>
            </w:r>
            <w:r w:rsidRPr="002B32B6">
              <w:rPr>
                <w:rFonts w:ascii="Courier New" w:hAnsi="Courier New" w:cs="Courier New"/>
              </w:rPr>
              <w:tab/>
              <w:t>[1</w:t>
            </w:r>
            <w:r>
              <w:rPr>
                <w:rFonts w:ascii="Courier New" w:hAnsi="Courier New" w:cs="Courier New"/>
              </w:rPr>
              <w:t>.0,1,2</w:t>
            </w:r>
            <w:r w:rsidRPr="002B32B6">
              <w:rPr>
                <w:rFonts w:ascii="Courier New" w:hAnsi="Courier New" w:cs="Courier New"/>
              </w:rPr>
              <w:t>],</w:t>
            </w:r>
          </w:p>
          <w:p w14:paraId="09CD8ACF" w14:textId="77777777" w:rsidR="00A30910" w:rsidRPr="002B32B6" w:rsidRDefault="00A30910" w:rsidP="005A7D3D">
            <w:pPr>
              <w:rPr>
                <w:rFonts w:ascii="Courier New" w:hAnsi="Courier New" w:cs="Courier New"/>
              </w:rPr>
            </w:pPr>
            <w:r w:rsidRPr="002B32B6">
              <w:rPr>
                <w:rFonts w:ascii="Courier New" w:hAnsi="Courier New" w:cs="Courier New"/>
              </w:rPr>
              <w:t xml:space="preserve">     </w:t>
            </w:r>
            <w:r w:rsidRPr="002B32B6">
              <w:rPr>
                <w:rFonts w:ascii="Courier New" w:hAnsi="Courier New" w:cs="Courier New"/>
              </w:rPr>
              <w:tab/>
            </w:r>
            <w:r w:rsidRPr="002B32B6">
              <w:rPr>
                <w:rFonts w:ascii="Courier New" w:hAnsi="Courier New" w:cs="Courier New"/>
              </w:rPr>
              <w:tab/>
            </w:r>
            <w:r w:rsidRPr="002B32B6">
              <w:rPr>
                <w:rFonts w:ascii="Courier New" w:hAnsi="Courier New" w:cs="Courier New"/>
              </w:rPr>
              <w:tab/>
              <w:t>[1</w:t>
            </w:r>
            <w:r>
              <w:rPr>
                <w:rFonts w:ascii="Courier New" w:hAnsi="Courier New" w:cs="Courier New"/>
              </w:rPr>
              <w:t>.0,2,1</w:t>
            </w:r>
            <w:r w:rsidRPr="002B32B6">
              <w:rPr>
                <w:rFonts w:ascii="Courier New" w:hAnsi="Courier New" w:cs="Courier New"/>
              </w:rPr>
              <w:t>],</w:t>
            </w:r>
          </w:p>
          <w:p w14:paraId="2D52EA7C" w14:textId="77777777" w:rsidR="00A30910" w:rsidRPr="002B32B6" w:rsidRDefault="00A30910" w:rsidP="005A7D3D">
            <w:pPr>
              <w:rPr>
                <w:rFonts w:ascii="Courier New" w:hAnsi="Courier New" w:cs="Courier New"/>
              </w:rPr>
            </w:pPr>
            <w:r w:rsidRPr="002B32B6">
              <w:rPr>
                <w:rFonts w:ascii="Courier New" w:hAnsi="Courier New" w:cs="Courier New"/>
              </w:rPr>
              <w:t xml:space="preserve">     </w:t>
            </w:r>
            <w:r w:rsidRPr="002B32B6">
              <w:rPr>
                <w:rFonts w:ascii="Courier New" w:hAnsi="Courier New" w:cs="Courier New"/>
              </w:rPr>
              <w:tab/>
            </w:r>
            <w:r w:rsidRPr="002B32B6">
              <w:rPr>
                <w:rFonts w:ascii="Courier New" w:hAnsi="Courier New" w:cs="Courier New"/>
              </w:rPr>
              <w:tab/>
            </w:r>
            <w:r w:rsidRPr="002B32B6">
              <w:rPr>
                <w:rFonts w:ascii="Courier New" w:hAnsi="Courier New" w:cs="Courier New"/>
              </w:rPr>
              <w:tab/>
              <w:t>[1</w:t>
            </w:r>
            <w:r>
              <w:rPr>
                <w:rFonts w:ascii="Courier New" w:hAnsi="Courier New" w:cs="Courier New"/>
              </w:rPr>
              <w:t>.0,3,2</w:t>
            </w:r>
            <w:r w:rsidRPr="002B32B6">
              <w:rPr>
                <w:rFonts w:ascii="Courier New" w:hAnsi="Courier New" w:cs="Courier New"/>
              </w:rPr>
              <w:t>]</w:t>
            </w:r>
          </w:p>
          <w:p w14:paraId="60FA753B" w14:textId="77777777" w:rsidR="00A30910" w:rsidRPr="002B32B6" w:rsidRDefault="00A30910" w:rsidP="005A7D3D">
            <w:pPr>
              <w:rPr>
                <w:rFonts w:ascii="Courier New" w:hAnsi="Courier New" w:cs="Courier New"/>
              </w:rPr>
            </w:pPr>
            <w:r w:rsidRPr="002B32B6">
              <w:rPr>
                <w:rFonts w:ascii="Courier New" w:hAnsi="Courier New" w:cs="Courier New"/>
              </w:rPr>
              <w:t xml:space="preserve">     </w:t>
            </w:r>
            <w:r w:rsidRPr="002B32B6">
              <w:rPr>
                <w:rFonts w:ascii="Courier New" w:hAnsi="Courier New" w:cs="Courier New"/>
              </w:rPr>
              <w:tab/>
            </w:r>
            <w:r w:rsidRPr="002B32B6">
              <w:rPr>
                <w:rFonts w:ascii="Courier New" w:hAnsi="Courier New" w:cs="Courier New"/>
              </w:rPr>
              <w:tab/>
              <w:t>],</w:t>
            </w:r>
          </w:p>
          <w:p w14:paraId="03703EA4" w14:textId="77777777" w:rsidR="00A30910" w:rsidRPr="002B32B6" w:rsidRDefault="00A30910" w:rsidP="005A7D3D">
            <w:pPr>
              <w:rPr>
                <w:rFonts w:ascii="Courier New" w:hAnsi="Courier New" w:cs="Courier New"/>
              </w:rPr>
            </w:pPr>
            <w:r w:rsidRPr="002B32B6">
              <w:rPr>
                <w:rFonts w:ascii="Courier New" w:hAnsi="Courier New" w:cs="Courier New"/>
              </w:rPr>
              <w:t xml:space="preserve">     </w:t>
            </w:r>
            <w:r w:rsidRPr="002B32B6">
              <w:rPr>
                <w:rFonts w:ascii="Courier New" w:hAnsi="Courier New" w:cs="Courier New"/>
              </w:rPr>
              <w:tab/>
            </w:r>
            <w:r w:rsidRPr="002B32B6">
              <w:rPr>
                <w:rFonts w:ascii="Courier New" w:hAnsi="Courier New" w:cs="Courier New"/>
              </w:rPr>
              <w:tab/>
              <w:t>"l</w:t>
            </w:r>
            <w:r>
              <w:rPr>
                <w:rFonts w:ascii="Courier New" w:hAnsi="Courier New" w:cs="Courier New"/>
              </w:rPr>
              <w:t>si</w:t>
            </w:r>
            <w:r w:rsidRPr="002B32B6">
              <w:rPr>
                <w:rFonts w:ascii="Courier New" w:hAnsi="Courier New" w:cs="Courier New"/>
              </w:rPr>
              <w:t>_vec": [1,0,0],</w:t>
            </w:r>
          </w:p>
          <w:p w14:paraId="041FC3C4" w14:textId="77777777" w:rsidR="00A30910" w:rsidRPr="002B32B6" w:rsidRDefault="00A30910" w:rsidP="005A7D3D">
            <w:pPr>
              <w:rPr>
                <w:rFonts w:ascii="Courier New" w:hAnsi="Courier New" w:cs="Courier New"/>
              </w:rPr>
            </w:pPr>
            <w:r w:rsidRPr="002B32B6">
              <w:rPr>
                <w:rFonts w:ascii="Courier New" w:hAnsi="Courier New" w:cs="Courier New"/>
              </w:rPr>
              <w:t xml:space="preserve">     </w:t>
            </w:r>
            <w:r w:rsidRPr="002B32B6">
              <w:rPr>
                <w:rFonts w:ascii="Courier New" w:hAnsi="Courier New" w:cs="Courier New"/>
              </w:rPr>
              <w:tab/>
            </w:r>
            <w:r w:rsidRPr="002B32B6">
              <w:rPr>
                <w:rFonts w:ascii="Courier New" w:hAnsi="Courier New" w:cs="Courier New"/>
              </w:rPr>
              <w:tab/>
              <w:t>"l</w:t>
            </w:r>
            <w:r>
              <w:rPr>
                <w:rFonts w:ascii="Courier New" w:hAnsi="Courier New" w:cs="Courier New"/>
              </w:rPr>
              <w:t>si</w:t>
            </w:r>
            <w:r w:rsidRPr="002B32B6">
              <w:rPr>
                <w:rFonts w:ascii="Courier New" w:hAnsi="Courier New" w:cs="Courier New"/>
              </w:rPr>
              <w:t>_op [0,1,1]</w:t>
            </w:r>
          </w:p>
          <w:p w14:paraId="51A5F3CB" w14:textId="77777777" w:rsidR="00A30910" w:rsidRDefault="00A30910" w:rsidP="005A7D3D">
            <w:pPr>
              <w:ind w:left="820"/>
              <w:rPr>
                <w:rFonts w:ascii="Courier New" w:eastAsia="Courier New" w:hAnsi="Courier New" w:cs="Courier New"/>
              </w:rPr>
            </w:pPr>
            <w:r>
              <w:rPr>
                <w:rFonts w:ascii="Courier New" w:eastAsia="Courier New" w:hAnsi="Courier New" w:cs="Courier New"/>
              </w:rPr>
              <w:t xml:space="preserve">  }</w:t>
            </w:r>
          </w:p>
          <w:p w14:paraId="6686986C" w14:textId="77777777" w:rsidR="00A30910" w:rsidRDefault="00A30910" w:rsidP="005A7D3D">
            <w:pPr>
              <w:ind w:left="820"/>
              <w:rPr>
                <w:rFonts w:ascii="Courier New" w:eastAsia="Courier New" w:hAnsi="Courier New" w:cs="Courier New"/>
              </w:rPr>
            </w:pPr>
            <w:r>
              <w:rPr>
                <w:rFonts w:ascii="Courier New" w:eastAsia="Courier New" w:hAnsi="Courier New" w:cs="Courier New"/>
              </w:rPr>
              <w:t xml:space="preserve">  "version": "0.0.1",</w:t>
            </w:r>
          </w:p>
          <w:p w14:paraId="549253BB" w14:textId="77777777" w:rsidR="00A30910" w:rsidRDefault="00A30910" w:rsidP="005A7D3D">
            <w:pPr>
              <w:ind w:left="820"/>
              <w:rPr>
                <w:rFonts w:ascii="Courier New" w:eastAsia="Courier New" w:hAnsi="Courier New" w:cs="Courier New"/>
              </w:rPr>
            </w:pPr>
            <w:r>
              <w:rPr>
                <w:rFonts w:ascii="Courier New" w:eastAsia="Courier New" w:hAnsi="Courier New" w:cs="Courier New"/>
              </w:rPr>
              <w:t xml:space="preserve">  "uuid": "9ee52456-9695-11ea-28bb-83c1d2b052cb",</w:t>
            </w:r>
          </w:p>
          <w:p w14:paraId="0CA30760" w14:textId="77777777" w:rsidR="00A30910" w:rsidRDefault="00A30910" w:rsidP="005A7D3D">
            <w:pPr>
              <w:ind w:left="820"/>
              <w:rPr>
                <w:rFonts w:ascii="Courier New" w:eastAsia="Courier New" w:hAnsi="Courier New" w:cs="Courier New"/>
              </w:rPr>
            </w:pPr>
            <w:r>
              <w:rPr>
                <w:rFonts w:ascii="Courier New" w:eastAsia="Courier New" w:hAnsi="Courier New" w:cs="Courier New"/>
              </w:rPr>
              <w:t xml:space="preserve">  "name": "My second example",</w:t>
            </w:r>
          </w:p>
          <w:p w14:paraId="655EAA91" w14:textId="77777777" w:rsidR="00A30910" w:rsidRDefault="00A30910" w:rsidP="005A7D3D">
            <w:pPr>
              <w:ind w:left="820"/>
              <w:rPr>
                <w:rFonts w:ascii="Courier New" w:eastAsia="Courier New" w:hAnsi="Courier New" w:cs="Courier New"/>
              </w:rPr>
            </w:pPr>
            <w:r>
              <w:rPr>
                <w:rFonts w:ascii="Courier New" w:eastAsia="Courier New" w:hAnsi="Courier New" w:cs="Courier New"/>
              </w:rPr>
              <w:t xml:space="preserve">  "comment": "One LMI with one rank-1 matrix, 3 linear scalar constraints, dual variable of rank one"</w:t>
            </w:r>
          </w:p>
          <w:p w14:paraId="7BC25B75" w14:textId="77777777" w:rsidR="00A30910" w:rsidRPr="00262F47" w:rsidRDefault="00A30910" w:rsidP="005A7D3D">
            <w:r>
              <w:rPr>
                <w:rFonts w:ascii="Courier New" w:eastAsia="Courier New" w:hAnsi="Courier New" w:cs="Courier New"/>
              </w:rPr>
              <w:t>}</w:t>
            </w:r>
          </w:p>
        </w:tc>
      </w:tr>
    </w:tbl>
    <w:p w14:paraId="09ED3B4D" w14:textId="77777777" w:rsidR="00A30910" w:rsidRDefault="00A30910" w:rsidP="00A30910"/>
    <w:p w14:paraId="6D08B98F" w14:textId="77777777" w:rsidR="00A30910" w:rsidRDefault="00A30910" w:rsidP="00A30910"/>
    <w:p w14:paraId="02C392D2" w14:textId="77777777" w:rsidR="00A30910" w:rsidRPr="00BD0303" w:rsidRDefault="00A30910" w:rsidP="00A30910">
      <w:pPr>
        <w:pStyle w:val="Titre1"/>
        <w:rPr>
          <w:color w:val="000000" w:themeColor="text1"/>
        </w:rPr>
      </w:pPr>
      <w:r w:rsidRPr="00BD0303">
        <w:rPr>
          <w:color w:val="000000" w:themeColor="text1"/>
        </w:rPr>
        <w:t xml:space="preserve">SDP format, </w:t>
      </w:r>
      <w:r w:rsidRPr="00794693">
        <w:rPr>
          <w:color w:val="000000" w:themeColor="text1"/>
        </w:rPr>
        <w:t>relaxation specific</w:t>
      </w:r>
    </w:p>
    <w:p w14:paraId="23E43D1C" w14:textId="77777777" w:rsidR="00A30910" w:rsidRPr="00BD0303" w:rsidRDefault="00A30910" w:rsidP="00A30910">
      <w:pPr>
        <w:rPr>
          <w:color w:val="000000" w:themeColor="text1"/>
        </w:rPr>
      </w:pPr>
      <w:r w:rsidRPr="00BD0303">
        <w:rPr>
          <w:color w:val="000000" w:themeColor="text1"/>
        </w:rPr>
        <w:t>Several typical SDP problems arising from POP relaxations lead to the following simplified (SDP-D) problem</w:t>
      </w:r>
    </w:p>
    <w:p w14:paraId="06092535" w14:textId="77777777" w:rsidR="00A30910" w:rsidRPr="00B47553" w:rsidRDefault="00A30910" w:rsidP="00A30910">
      <w:pPr>
        <w:rPr>
          <w:color w:val="FF0000"/>
        </w:rPr>
      </w:pPr>
    </w:p>
    <w:p w14:paraId="27E5180E" w14:textId="77777777" w:rsidR="00A30910" w:rsidRPr="00BD0303" w:rsidRDefault="003852F6" w:rsidP="00A30910">
      <w:pPr>
        <w:rPr>
          <w:color w:val="000000" w:themeColor="text1"/>
        </w:rPr>
      </w:pPr>
      <m:oMathPara>
        <m:oMath>
          <m:eqArr>
            <m:eqArrPr>
              <m:maxDist m:val="1"/>
              <m:ctrlPr>
                <w:rPr>
                  <w:rFonts w:ascii="Cambria Math" w:hAnsi="Cambria Math"/>
                  <w:i/>
                  <w:color w:val="000000" w:themeColor="text1"/>
                </w:rPr>
              </m:ctrlPr>
            </m:eqArrPr>
            <m:e>
              <m:func>
                <m:funcPr>
                  <m:ctrlPr>
                    <w:rPr>
                      <w:rFonts w:ascii="Cambria Math" w:hAnsi="Cambria Math"/>
                      <w:i/>
                      <w:color w:val="000000" w:themeColor="text1"/>
                    </w:rPr>
                  </m:ctrlPr>
                </m:funcPr>
                <m:fName>
                  <m:limLow>
                    <m:limLowPr>
                      <m:ctrlPr>
                        <w:rPr>
                          <w:rFonts w:ascii="Cambria Math" w:hAnsi="Cambria Math"/>
                          <w:i/>
                          <w:color w:val="000000" w:themeColor="text1"/>
                        </w:rPr>
                      </m:ctrlPr>
                    </m:limLowPr>
                    <m:e>
                      <m:r>
                        <m:rPr>
                          <m:sty m:val="p"/>
                        </m:rPr>
                        <w:rPr>
                          <w:rFonts w:ascii="Cambria Math" w:hAnsi="Cambria Math"/>
                          <w:color w:val="000000" w:themeColor="text1"/>
                        </w:rPr>
                        <m:t xml:space="preserve">max </m:t>
                      </m:r>
                      <m:ctrlPr>
                        <w:rPr>
                          <w:rFonts w:ascii="Cambria Math" w:hAnsi="Cambria Math"/>
                          <w:color w:val="000000" w:themeColor="text1"/>
                        </w:rPr>
                      </m:ctrlPr>
                    </m:e>
                    <m:lim>
                      <m:r>
                        <w:rPr>
                          <w:rFonts w:ascii="Cambria Math" w:hAnsi="Cambria Math"/>
                          <w:color w:val="000000" w:themeColor="text1"/>
                        </w:rPr>
                        <m:t>Y∈</m:t>
                      </m:r>
                      <m:sSup>
                        <m:sSupPr>
                          <m:ctrlPr>
                            <w:rPr>
                              <w:rFonts w:ascii="Cambria Math" w:hAnsi="Cambria Math"/>
                              <w:i/>
                              <w:color w:val="000000" w:themeColor="text1"/>
                            </w:rPr>
                          </m:ctrlPr>
                        </m:sSupPr>
                        <m:e>
                          <m:r>
                            <m:rPr>
                              <m:scr m:val="double-struck"/>
                            </m:rPr>
                            <w:rPr>
                              <w:rFonts w:ascii="Cambria Math" w:hAnsi="Cambria Math"/>
                              <w:color w:val="000000" w:themeColor="text1"/>
                            </w:rPr>
                            <m:t>S</m:t>
                          </m:r>
                        </m:e>
                        <m:sup>
                          <m:r>
                            <w:rPr>
                              <w:rFonts w:ascii="Cambria Math" w:hAnsi="Cambria Math"/>
                              <w:color w:val="000000" w:themeColor="text1"/>
                            </w:rPr>
                            <m:t>m</m:t>
                          </m:r>
                        </m:sup>
                      </m:sSup>
                      <m:ctrlPr>
                        <w:rPr>
                          <w:rFonts w:ascii="Cambria Math" w:hAnsi="Cambria Math"/>
                          <w:color w:val="000000" w:themeColor="text1"/>
                        </w:rPr>
                      </m:ctrlPr>
                    </m:lim>
                  </m:limLow>
                </m:fName>
                <m:e>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0</m:t>
                          </m:r>
                        </m:sub>
                      </m:sSub>
                      <m:r>
                        <w:rPr>
                          <w:rFonts w:ascii="Cambria Math" w:hAnsi="Cambria Math"/>
                          <w:color w:val="000000" w:themeColor="text1"/>
                        </w:rPr>
                        <m:t>, Y</m:t>
                      </m:r>
                    </m:e>
                  </m:d>
                </m:e>
              </m:func>
              <m:r>
                <w:rPr>
                  <w:rFonts w:ascii="Cambria Math" w:hAnsi="Cambria Math"/>
                  <w:color w:val="000000" w:themeColor="text1"/>
                </w:rPr>
                <m:t>#</m:t>
              </m:r>
              <m:d>
                <m:dPr>
                  <m:ctrlPr>
                    <w:rPr>
                      <w:rFonts w:ascii="Cambria Math" w:hAnsi="Cambria Math"/>
                      <w:i/>
                      <w:color w:val="000000" w:themeColor="text1"/>
                    </w:rPr>
                  </m:ctrlPr>
                </m:dPr>
                <m:e>
                  <m:r>
                    <m:rPr>
                      <m:nor/>
                    </m:rPr>
                    <w:rPr>
                      <w:color w:val="000000" w:themeColor="text1"/>
                    </w:rPr>
                    <m:t>SDP-D-rel</m:t>
                  </m:r>
                </m:e>
              </m:d>
            </m:e>
          </m:eqArr>
        </m:oMath>
      </m:oMathPara>
    </w:p>
    <w:p w14:paraId="1AD89499" w14:textId="77777777" w:rsidR="00A30910" w:rsidRPr="00BD0303" w:rsidRDefault="00A30910" w:rsidP="00A30910">
      <w:pPr>
        <w:rPr>
          <w:color w:val="000000" w:themeColor="text1"/>
        </w:rPr>
      </w:pPr>
      <m:oMathPara>
        <m:oMath>
          <m:r>
            <m:rPr>
              <m:sty m:val="p"/>
            </m:rPr>
            <w:rPr>
              <w:rFonts w:ascii="Cambria Math" w:hAnsi="Cambria Math"/>
              <w:color w:val="000000" w:themeColor="text1"/>
            </w:rPr>
            <m:t>subject to</m:t>
          </m:r>
          <m:r>
            <w:rPr>
              <w:rFonts w:ascii="Cambria Math" w:hAnsi="Cambria Math"/>
              <w:color w:val="000000" w:themeColor="text1"/>
            </w:rPr>
            <m:t xml:space="preserve">  </m:t>
          </m:r>
          <m:r>
            <m:rPr>
              <m:sty m:val="p"/>
            </m:rPr>
            <w:rPr>
              <w:color w:val="000000" w:themeColor="text1"/>
            </w:rPr>
            <w:br/>
          </m:r>
        </m:oMath>
        <m:oMath>
          <m:d>
            <m:dPr>
              <m:begChr m:val="⟨"/>
              <m:endChr m:val="⟩"/>
              <m:ctrlPr>
                <w:rPr>
                  <w:rFonts w:ascii="Cambria Math" w:hAnsi="Cambria Math" w:cs="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 Y</m:t>
              </m:r>
            </m:e>
          </m:d>
          <m:r>
            <w:rPr>
              <w:rFonts w:ascii="Cambria Math" w:hAnsi="Cambria Math" w:cs="Cambria Math"/>
              <w:color w:val="000000" w:themeColor="text1"/>
            </w:rPr>
            <m:t>≤</m:t>
          </m:r>
          <m:sSub>
            <m:sSubPr>
              <m:ctrlPr>
                <w:rPr>
                  <w:rFonts w:ascii="Cambria Math" w:hAnsi="Cambria Math" w:cs="Cambria Math"/>
                  <w:i/>
                  <w:color w:val="000000" w:themeColor="text1"/>
                </w:rPr>
              </m:ctrlPr>
            </m:sSubPr>
            <m:e>
              <m:r>
                <w:rPr>
                  <w:rFonts w:ascii="Cambria Math" w:hAnsi="Cambria Math" w:cs="Cambria Math"/>
                  <w:color w:val="000000" w:themeColor="text1"/>
                </w:rPr>
                <m:t>b</m:t>
              </m:r>
            </m:e>
            <m:sub>
              <m:r>
                <w:rPr>
                  <w:rFonts w:ascii="Cambria Math" w:hAnsi="Cambria Math" w:cs="Cambria Math"/>
                  <w:color w:val="000000" w:themeColor="text1"/>
                </w:rPr>
                <m:t>i</m:t>
              </m:r>
            </m:sub>
          </m:sSub>
          <m:r>
            <w:rPr>
              <w:rFonts w:ascii="Cambria Math" w:hAnsi="Cambria Math"/>
              <w:color w:val="000000" w:themeColor="text1"/>
            </w:rPr>
            <m:t>,  i</m:t>
          </m:r>
          <m:r>
            <w:rPr>
              <w:rFonts w:ascii="Cambria Math" w:hAnsi="Cambria Math" w:cs="Cambria Math"/>
              <w:color w:val="000000" w:themeColor="text1"/>
            </w:rPr>
            <m:t>∈</m:t>
          </m:r>
          <m:r>
            <m:rPr>
              <m:scr m:val="script"/>
            </m:rPr>
            <w:rPr>
              <w:rFonts w:ascii="Cambria Math" w:hAnsi="Cambria Math"/>
              <w:color w:val="000000" w:themeColor="text1"/>
            </w:rPr>
            <m:t>I</m:t>
          </m:r>
        </m:oMath>
      </m:oMathPara>
    </w:p>
    <w:p w14:paraId="01C97E50" w14:textId="77777777" w:rsidR="00A30910" w:rsidRPr="00BD0303" w:rsidRDefault="003852F6" w:rsidP="00A30910">
      <w:pPr>
        <w:rPr>
          <w:color w:val="000000" w:themeColor="text1"/>
        </w:rPr>
      </w:pPr>
      <m:oMathPara>
        <m:oMath>
          <m:d>
            <m:dPr>
              <m:begChr m:val="⟨"/>
              <m:endChr m:val="⟩"/>
              <m:ctrlPr>
                <w:rPr>
                  <w:rFonts w:ascii="Cambria Math" w:hAnsi="Cambria Math" w:cs="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 Y</m:t>
              </m:r>
            </m:e>
          </m:d>
          <m:r>
            <w:rPr>
              <w:rFonts w:ascii="Cambria Math" w:hAnsi="Cambria Math" w:cs="Cambria Math"/>
              <w:color w:val="000000" w:themeColor="text1"/>
            </w:rPr>
            <m:t>=</m:t>
          </m:r>
          <m:sSub>
            <m:sSubPr>
              <m:ctrlPr>
                <w:rPr>
                  <w:rFonts w:ascii="Cambria Math" w:hAnsi="Cambria Math" w:cs="Cambria Math"/>
                  <w:i/>
                  <w:color w:val="000000" w:themeColor="text1"/>
                </w:rPr>
              </m:ctrlPr>
            </m:sSubPr>
            <m:e>
              <m:r>
                <w:rPr>
                  <w:rFonts w:ascii="Cambria Math" w:hAnsi="Cambria Math" w:cs="Cambria Math"/>
                  <w:color w:val="000000" w:themeColor="text1"/>
                </w:rPr>
                <m:t>b</m:t>
              </m:r>
            </m:e>
            <m:sub>
              <m:r>
                <w:rPr>
                  <w:rFonts w:ascii="Cambria Math" w:hAnsi="Cambria Math" w:cs="Cambria Math"/>
                  <w:color w:val="000000" w:themeColor="text1"/>
                </w:rPr>
                <m:t>i</m:t>
              </m:r>
            </m:sub>
          </m:sSub>
          <m:r>
            <w:rPr>
              <w:rFonts w:ascii="Cambria Math" w:hAnsi="Cambria Math"/>
              <w:color w:val="000000" w:themeColor="text1"/>
            </w:rPr>
            <m:t>,  i</m:t>
          </m:r>
          <m:r>
            <w:rPr>
              <w:rFonts w:ascii="Cambria Math" w:hAnsi="Cambria Math" w:cs="Cambria Math"/>
              <w:color w:val="000000" w:themeColor="text1"/>
            </w:rPr>
            <m:t>∈</m:t>
          </m:r>
          <m:r>
            <m:rPr>
              <m:scr m:val="script"/>
            </m:rPr>
            <w:rPr>
              <w:rFonts w:ascii="Cambria Math" w:hAnsi="Cambria Math"/>
              <w:color w:val="000000" w:themeColor="text1"/>
            </w:rPr>
            <m:t>E</m:t>
          </m:r>
          <m:r>
            <m:rPr>
              <m:sty m:val="p"/>
            </m:rPr>
            <w:rPr>
              <w:color w:val="000000" w:themeColor="text1"/>
            </w:rPr>
            <w:br/>
          </m:r>
        </m:oMath>
        <m:oMath>
          <m:r>
            <w:rPr>
              <w:rFonts w:ascii="Cambria Math" w:hAnsi="Cambria Math"/>
              <w:color w:val="000000" w:themeColor="text1"/>
            </w:rPr>
            <m:t>Y</m:t>
          </m:r>
          <m:r>
            <m:rPr>
              <m:sty m:val="bi"/>
              <m:aln/>
            </m:rPr>
            <w:rPr>
              <w:rFonts w:ascii="Cambria Math" w:hAnsi="Cambria Math"/>
              <w:color w:val="000000" w:themeColor="text1"/>
            </w:rPr>
            <m:t>≽</m:t>
          </m:r>
          <m:r>
            <w:rPr>
              <w:rFonts w:ascii="Cambria Math" w:hAnsi="Cambria Math"/>
              <w:color w:val="000000" w:themeColor="text1"/>
            </w:rPr>
            <m:t xml:space="preserve"> 0 </m:t>
          </m:r>
        </m:oMath>
      </m:oMathPara>
    </w:p>
    <w:p w14:paraId="29FF768A" w14:textId="77777777" w:rsidR="00A30910" w:rsidRPr="00BD0303" w:rsidRDefault="00A30910" w:rsidP="00A30910">
      <w:pPr>
        <w:rPr>
          <w:color w:val="000000" w:themeColor="text1"/>
        </w:rPr>
      </w:pPr>
    </w:p>
    <w:p w14:paraId="48735DCF" w14:textId="77777777" w:rsidR="00A30910" w:rsidRPr="00BD0303" w:rsidRDefault="00A30910" w:rsidP="00A30910">
      <w:pPr>
        <w:rPr>
          <w:color w:val="000000" w:themeColor="text1"/>
        </w:rPr>
      </w:pPr>
      <w:r w:rsidRPr="00BD0303">
        <w:rPr>
          <w:color w:val="000000" w:themeColor="text1"/>
        </w:rPr>
        <w:t xml:space="preserve">with </w:t>
      </w:r>
      <m:oMath>
        <m:r>
          <m:rPr>
            <m:scr m:val="script"/>
          </m:rPr>
          <w:rPr>
            <w:rFonts w:ascii="Cambria Math" w:hAnsi="Cambria Math"/>
            <w:color w:val="000000" w:themeColor="text1"/>
          </w:rPr>
          <m:t xml:space="preserve">I∩E =∅,  </m:t>
        </m:r>
        <m:d>
          <m:dPr>
            <m:begChr m:val="|"/>
            <m:endChr m:val="|"/>
            <m:ctrlPr>
              <w:rPr>
                <w:rFonts w:ascii="Cambria Math" w:hAnsi="Cambria Math"/>
                <w:i/>
                <w:color w:val="000000" w:themeColor="text1"/>
              </w:rPr>
            </m:ctrlPr>
          </m:dPr>
          <m:e>
            <m:r>
              <m:rPr>
                <m:scr m:val="script"/>
              </m:rPr>
              <w:rPr>
                <w:rFonts w:ascii="Cambria Math" w:hAnsi="Cambria Math"/>
                <w:color w:val="000000" w:themeColor="text1"/>
              </w:rPr>
              <m:t>I</m:t>
            </m:r>
          </m:e>
        </m:d>
        <m:r>
          <w:rPr>
            <w:rFonts w:ascii="Cambria Math" w:hAnsi="Cambria Math"/>
            <w:color w:val="000000" w:themeColor="text1"/>
          </w:rPr>
          <m:t>+</m:t>
        </m:r>
        <m:d>
          <m:dPr>
            <m:begChr m:val="|"/>
            <m:endChr m:val="|"/>
            <m:ctrlPr>
              <w:rPr>
                <w:rFonts w:ascii="Cambria Math" w:hAnsi="Cambria Math"/>
                <w:i/>
                <w:color w:val="000000" w:themeColor="text1"/>
              </w:rPr>
            </m:ctrlPr>
          </m:dPr>
          <m:e>
            <m:r>
              <m:rPr>
                <m:scr m:val="script"/>
              </m:rPr>
              <w:rPr>
                <w:rFonts w:ascii="Cambria Math" w:hAnsi="Cambria Math"/>
                <w:color w:val="000000" w:themeColor="text1"/>
              </w:rPr>
              <m:t>E</m:t>
            </m:r>
          </m:e>
        </m:d>
        <m:r>
          <w:rPr>
            <w:rFonts w:ascii="Cambria Math" w:hAnsi="Cambria Math"/>
            <w:color w:val="000000" w:themeColor="text1"/>
          </w:rPr>
          <m:t>=n</m:t>
        </m:r>
      </m:oMath>
      <w:r w:rsidRPr="00BD0303">
        <w:rPr>
          <w:color w:val="000000" w:themeColor="text1"/>
        </w:rPr>
        <w:t>.  In terms of (SDP-P), this means that we have only one LMI and zero lower bounds on some of the variables, those with</w:t>
      </w:r>
      <m:oMath>
        <m:r>
          <w:rPr>
            <w:rFonts w:ascii="Cambria Math" w:hAnsi="Cambria Math"/>
            <w:color w:val="000000" w:themeColor="text1"/>
          </w:rPr>
          <m:t xml:space="preserve"> i</m:t>
        </m:r>
        <m:r>
          <w:rPr>
            <w:rFonts w:ascii="Cambria Math" w:hAnsi="Cambria Math" w:cs="Cambria Math"/>
            <w:color w:val="000000" w:themeColor="text1"/>
          </w:rPr>
          <m:t>∈</m:t>
        </m:r>
        <m:r>
          <m:rPr>
            <m:scr m:val="script"/>
          </m:rPr>
          <w:rPr>
            <w:rFonts w:ascii="Cambria Math" w:hAnsi="Cambria Math"/>
            <w:color w:val="000000" w:themeColor="text1"/>
          </w:rPr>
          <m:t>I</m:t>
        </m:r>
      </m:oMath>
      <w:r w:rsidRPr="00BD0303">
        <w:rPr>
          <w:color w:val="000000" w:themeColor="text1"/>
        </w:rPr>
        <w:t xml:space="preserve">. </w:t>
      </w:r>
    </w:p>
    <w:p w14:paraId="0CE2983B" w14:textId="77777777" w:rsidR="00A30910" w:rsidRPr="00BD0303" w:rsidRDefault="00A30910" w:rsidP="00A30910">
      <w:pPr>
        <w:rPr>
          <w:color w:val="000000" w:themeColor="text1"/>
        </w:rPr>
      </w:pPr>
    </w:p>
    <w:p w14:paraId="6BF6D497" w14:textId="77777777" w:rsidR="00A30910" w:rsidRDefault="00A30910" w:rsidP="00A30910">
      <w:pPr>
        <w:rPr>
          <w:color w:val="000000" w:themeColor="text1"/>
        </w:rPr>
      </w:pPr>
      <w:r w:rsidRPr="00BD0303">
        <w:rPr>
          <w:color w:val="000000" w:themeColor="text1"/>
        </w:rPr>
        <w:t>For convenience, we use a specific SDP input format tailored to (SDP-D-rel). A (SDP-D-rel) problem is represented by the following attributes</w:t>
      </w:r>
      <w:r>
        <w:rPr>
          <w:color w:val="000000" w:themeColor="text1"/>
        </w:rPr>
        <w:t>.</w:t>
      </w:r>
    </w:p>
    <w:p w14:paraId="774697CB" w14:textId="77777777" w:rsidR="00A30910" w:rsidRDefault="00A30910" w:rsidP="00A30910">
      <w:pPr>
        <w:rPr>
          <w:color w:val="000000" w:themeColor="text1"/>
        </w:rPr>
      </w:pPr>
    </w:p>
    <w:p w14:paraId="6A3A3929" w14:textId="77777777" w:rsidR="00A30910" w:rsidRDefault="00A30910" w:rsidP="00A30910">
      <w:pPr>
        <w:rPr>
          <w:rFonts w:ascii="Courier New" w:eastAsia="Courier New" w:hAnsi="Courier New" w:cs="Courier New"/>
        </w:rPr>
      </w:pPr>
      <w:r>
        <w:t xml:space="preserve">The </w:t>
      </w:r>
      <w:r>
        <w:rPr>
          <w:rFonts w:ascii="Courier New" w:eastAsia="Courier New" w:hAnsi="Courier New" w:cs="Courier New"/>
        </w:rPr>
        <w:t>"type"</w:t>
      </w:r>
      <w:r>
        <w:t xml:space="preserve"> attribute is :</w:t>
      </w:r>
      <w:r>
        <w:rPr>
          <w:rFonts w:ascii="Courier New" w:eastAsia="Courier New" w:hAnsi="Courier New" w:cs="Courier New"/>
        </w:rPr>
        <w:t xml:space="preserve"> </w:t>
      </w:r>
    </w:p>
    <w:p w14:paraId="56AFC1D2" w14:textId="77777777" w:rsidR="00A30910" w:rsidRDefault="00A30910" w:rsidP="00A30910">
      <w:pPr>
        <w:numPr>
          <w:ilvl w:val="0"/>
          <w:numId w:val="16"/>
        </w:numPr>
        <w:rPr>
          <w:rFonts w:ascii="Courier New" w:eastAsia="Courier New" w:hAnsi="Courier New" w:cs="Courier New"/>
        </w:rPr>
      </w:pPr>
      <w:r>
        <w:rPr>
          <w:rFonts w:ascii="Courier New" w:eastAsia="Courier New" w:hAnsi="Courier New" w:cs="Courier New"/>
        </w:rPr>
        <w:t>"type": "sdp_relax"</w:t>
      </w:r>
    </w:p>
    <w:p w14:paraId="2FAB6CA8" w14:textId="77777777" w:rsidR="00A30910" w:rsidRDefault="00A30910" w:rsidP="00A30910">
      <w:pPr>
        <w:rPr>
          <w:rFonts w:ascii="Courier New" w:eastAsia="Courier New" w:hAnsi="Courier New" w:cs="Courier New"/>
        </w:rPr>
      </w:pPr>
    </w:p>
    <w:p w14:paraId="5E743AED" w14:textId="77777777" w:rsidR="00A30910" w:rsidRDefault="00A30910" w:rsidP="00A30910">
      <w:r>
        <w:t xml:space="preserve">The </w:t>
      </w:r>
      <w:r>
        <w:rPr>
          <w:rFonts w:ascii="Courier New" w:eastAsia="Courier New" w:hAnsi="Courier New" w:cs="Courier New"/>
        </w:rPr>
        <w:t>"objective"</w:t>
      </w:r>
      <w:r>
        <w:t xml:space="preserve"> attribute  is a component with the following attributes. </w:t>
      </w:r>
    </w:p>
    <w:p w14:paraId="2C058465" w14:textId="77777777" w:rsidR="00A30910" w:rsidRPr="00443A5C" w:rsidRDefault="00A30910" w:rsidP="00A30910">
      <w:pPr>
        <w:numPr>
          <w:ilvl w:val="0"/>
          <w:numId w:val="17"/>
        </w:numPr>
      </w:pPr>
      <w:r w:rsidRPr="00443A5C">
        <w:rPr>
          <w:rFonts w:ascii="Courier New" w:eastAsia="Courier New" w:hAnsi="Courier New" w:cs="Courier New"/>
          <w:color w:val="000000" w:themeColor="text1"/>
        </w:rPr>
        <w:t xml:space="preserve">"msizes": </w:t>
      </w:r>
      <w:r w:rsidRPr="00BD0303">
        <w:rPr>
          <w:rFonts w:eastAsia="Courier New"/>
          <w:color w:val="000000" w:themeColor="text1"/>
        </w:rPr>
        <w:t>dimension of the matrix variable</w:t>
      </w:r>
    </w:p>
    <w:p w14:paraId="6AB4D88D" w14:textId="77777777" w:rsidR="00A30910" w:rsidRDefault="00A30910" w:rsidP="00A30910">
      <w:pPr>
        <w:numPr>
          <w:ilvl w:val="0"/>
          <w:numId w:val="17"/>
        </w:numPr>
      </w:pPr>
      <w:r w:rsidRPr="004E3482">
        <w:rPr>
          <w:rFonts w:ascii="Courier New" w:eastAsia="Courier New" w:hAnsi="Courier New" w:cs="Courier New"/>
        </w:rPr>
        <w:t>"</w:t>
      </w:r>
      <w:r>
        <w:rPr>
          <w:rFonts w:ascii="Courier New" w:eastAsia="Courier New" w:hAnsi="Courier New" w:cs="Courier New"/>
        </w:rPr>
        <w:t>symat</w:t>
      </w:r>
      <w:r w:rsidRPr="004E3482">
        <w:rPr>
          <w:rFonts w:ascii="Courier New" w:eastAsia="Courier New" w:hAnsi="Courier New" w:cs="Courier New"/>
        </w:rPr>
        <w:t xml:space="preserve">": </w:t>
      </w:r>
      <w:r w:rsidRPr="004E3482">
        <w:rPr>
          <w:rFonts w:eastAsia="Courier New"/>
        </w:rPr>
        <w:t>matri</w:t>
      </w:r>
      <w:r>
        <w:rPr>
          <w:rFonts w:eastAsia="Courier New"/>
        </w:rPr>
        <w:t>x</w:t>
      </w:r>
      <w:r w:rsidRPr="004E3482">
        <w:rPr>
          <w:rFonts w:eastAsia="Courier New"/>
        </w:rPr>
        <w:t xml:space="preserve"> </w:t>
      </w:r>
      <m:oMath>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0</m:t>
            </m:r>
          </m:sub>
        </m:sSub>
        <m:r>
          <w:rPr>
            <w:rFonts w:ascii="Cambria Math" w:hAnsi="Cambria Math"/>
          </w:rPr>
          <m:t xml:space="preserve"> </m:t>
        </m:r>
      </m:oMath>
      <w:r w:rsidRPr="004E3482">
        <w:rPr>
          <w:rFonts w:eastAsia="Courier New"/>
        </w:rPr>
        <w:t xml:space="preserve">in </w:t>
      </w:r>
      <w:r>
        <w:rPr>
          <w:rFonts w:eastAsia="Courier New"/>
        </w:rPr>
        <w:t xml:space="preserve">upper triangular </w:t>
      </w:r>
      <w:r w:rsidRPr="004E3482">
        <w:rPr>
          <w:rFonts w:eastAsia="Courier New"/>
        </w:rPr>
        <w:t>sparse format</w:t>
      </w:r>
      <w:r>
        <w:rPr>
          <w:rFonts w:eastAsia="Courier New"/>
        </w:rPr>
        <w:t xml:space="preserve"> </w:t>
      </w:r>
      <w:r>
        <w:t xml:space="preserve">encoded as a sequence of trituples </w:t>
      </w:r>
      <m:oMath>
        <m:r>
          <w:rPr>
            <w:rFonts w:ascii="Cambria Math" w:hAnsi="Cambria Math"/>
          </w:rPr>
          <m:t>[</m:t>
        </m:r>
        <m:sSub>
          <m:sSubPr>
            <m:ctrlPr>
              <w:rPr>
                <w:rFonts w:ascii="Cambria Math" w:eastAsia="Courier New" w:hAnsi="Cambria Math" w:cs="Courier New"/>
              </w:rPr>
            </m:ctrlPr>
          </m:sSub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0</m:t>
                </m:r>
              </m:sub>
            </m:sSub>
            <m:r>
              <w:rPr>
                <w:rFonts w:ascii="Cambria Math" w:hAnsi="Cambria Math"/>
              </w:rPr>
              <m:t>)</m:t>
            </m:r>
          </m:e>
          <m:sub>
            <m:r>
              <w:rPr>
                <w:rFonts w:ascii="Cambria Math" w:eastAsia="Courier New" w:hAnsi="Cambria Math" w:cs="Courier New"/>
              </w:rPr>
              <m:t>i</m:t>
            </m:r>
            <m:r>
              <w:rPr>
                <w:rFonts w:ascii="Cambria Math" w:eastAsia="Courier New" w:hAnsi="Courier New" w:cs="Courier New"/>
              </w:rPr>
              <m:t>row</m:t>
            </m:r>
            <m:r>
              <w:rPr>
                <w:rFonts w:ascii="Cambria Math" w:eastAsia="Courier New" w:hAnsi="Cambria Math" w:cs="Courier New"/>
              </w:rPr>
              <m:t xml:space="preserve">,icol </m:t>
            </m:r>
          </m:sub>
        </m:sSub>
        <m:r>
          <w:rPr>
            <w:rFonts w:ascii="Cambria Math" w:eastAsia="Courier New" w:hAnsi="Courier New" w:cs="Courier New"/>
          </w:rPr>
          <m:t xml:space="preserve">,irow,icol] </m:t>
        </m:r>
      </m:oMath>
      <w:r>
        <w:t xml:space="preserve"> if </w:t>
      </w:r>
      <m:oMath>
        <m:sSub>
          <m:sSubPr>
            <m:ctrlPr>
              <w:rPr>
                <w:rFonts w:ascii="Cambria Math" w:eastAsia="Courier New" w:hAnsi="Cambria Math" w:cs="Courier New"/>
              </w:rPr>
            </m:ctrlPr>
          </m:sSub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0</m:t>
                </m:r>
              </m:sub>
            </m:sSub>
            <m:r>
              <w:rPr>
                <w:rFonts w:ascii="Cambria Math" w:hAnsi="Cambria Math"/>
              </w:rPr>
              <m:t>)</m:t>
            </m:r>
          </m:e>
          <m:sub>
            <m:r>
              <w:rPr>
                <w:rFonts w:ascii="Cambria Math" w:eastAsia="Courier New" w:hAnsi="Cambria Math" w:cs="Courier New"/>
              </w:rPr>
              <m:t>i</m:t>
            </m:r>
            <m:r>
              <w:rPr>
                <w:rFonts w:ascii="Cambria Math" w:eastAsia="Courier New" w:hAnsi="Courier New" w:cs="Courier New"/>
              </w:rPr>
              <m:t>row</m:t>
            </m:r>
            <m:r>
              <w:rPr>
                <w:rFonts w:ascii="Cambria Math" w:eastAsia="Courier New" w:hAnsi="Cambria Math" w:cs="Courier New"/>
              </w:rPr>
              <m:t xml:space="preserve">,icol </m:t>
            </m:r>
          </m:sub>
        </m:sSub>
        <m:r>
          <w:rPr>
            <w:rFonts w:ascii="Cambria Math" w:hAnsi="Cambria Math"/>
          </w:rPr>
          <m:t>≠0</m:t>
        </m:r>
      </m:oMath>
    </w:p>
    <w:p w14:paraId="36E48C77" w14:textId="77777777" w:rsidR="00A30910" w:rsidRPr="00BD0303" w:rsidRDefault="00A30910" w:rsidP="00A30910">
      <w:pPr>
        <w:rPr>
          <w:color w:val="000000" w:themeColor="text1"/>
        </w:rPr>
      </w:pPr>
    </w:p>
    <w:p w14:paraId="78ED72A4" w14:textId="77777777" w:rsidR="00A30910" w:rsidRPr="009411F3" w:rsidRDefault="00A30910" w:rsidP="00A30910">
      <w:r>
        <w:t xml:space="preserve">The </w:t>
      </w:r>
      <w:r>
        <w:rPr>
          <w:rFonts w:ascii="Courier New" w:eastAsia="Courier New" w:hAnsi="Courier New" w:cs="Courier New"/>
        </w:rPr>
        <w:t>"constraints"</w:t>
      </w:r>
      <w:r>
        <w:t xml:space="preserve"> attribute  is a component with the following attributes. </w:t>
      </w:r>
    </w:p>
    <w:p w14:paraId="4853ED5F" w14:textId="77777777" w:rsidR="00A30910" w:rsidRPr="00BD0303" w:rsidRDefault="00A30910" w:rsidP="00A30910">
      <w:pPr>
        <w:numPr>
          <w:ilvl w:val="0"/>
          <w:numId w:val="12"/>
        </w:numPr>
        <w:rPr>
          <w:color w:val="000000" w:themeColor="text1"/>
        </w:rPr>
      </w:pPr>
      <w:r w:rsidRPr="00BD0303">
        <w:rPr>
          <w:rFonts w:ascii="Courier New" w:eastAsia="Courier New" w:hAnsi="Courier New" w:cs="Courier New"/>
          <w:color w:val="000000" w:themeColor="text1"/>
        </w:rPr>
        <w:t>"ncon":</w:t>
      </w:r>
      <w:r w:rsidRPr="00BD0303">
        <w:rPr>
          <w:color w:val="000000" w:themeColor="text1"/>
        </w:rPr>
        <w:t xml:space="preserve"> total number of constraints [</w:t>
      </w:r>
      <m:oMath>
        <m:r>
          <w:rPr>
            <w:rFonts w:ascii="Cambria Math" w:hAnsi="Cambria Math"/>
            <w:color w:val="000000" w:themeColor="text1"/>
          </w:rPr>
          <m:t xml:space="preserve"> n </m:t>
        </m:r>
      </m:oMath>
      <w:r w:rsidRPr="00BD0303">
        <w:rPr>
          <w:color w:val="000000" w:themeColor="text1"/>
        </w:rPr>
        <w:t>]</w:t>
      </w:r>
    </w:p>
    <w:p w14:paraId="56C62FA6" w14:textId="77777777" w:rsidR="00A30910" w:rsidRPr="00BD0303" w:rsidRDefault="00A30910" w:rsidP="00A30910">
      <w:pPr>
        <w:numPr>
          <w:ilvl w:val="0"/>
          <w:numId w:val="12"/>
        </w:numPr>
        <w:rPr>
          <w:color w:val="000000" w:themeColor="text1"/>
        </w:rPr>
      </w:pPr>
      <w:r w:rsidRPr="00BD0303">
        <w:rPr>
          <w:rFonts w:ascii="Courier New" w:eastAsia="Courier New" w:hAnsi="Courier New" w:cs="Courier New"/>
          <w:color w:val="000000" w:themeColor="text1"/>
        </w:rPr>
        <w:t>"</w:t>
      </w:r>
      <w:r>
        <w:rPr>
          <w:rFonts w:ascii="Courier New" w:eastAsia="Courier New" w:hAnsi="Courier New" w:cs="Courier New"/>
          <w:color w:val="000000" w:themeColor="text1"/>
        </w:rPr>
        <w:t>lmilr</w:t>
      </w:r>
      <w:r w:rsidRPr="00BD0303">
        <w:rPr>
          <w:rFonts w:ascii="Courier New" w:eastAsia="Courier New" w:hAnsi="Courier New" w:cs="Courier New"/>
          <w:color w:val="000000" w:themeColor="text1"/>
        </w:rPr>
        <w:t xml:space="preserve">": </w:t>
      </w:r>
      <w:r w:rsidRPr="00BD0303">
        <w:rPr>
          <w:color w:val="000000" w:themeColor="text1"/>
        </w:rPr>
        <w:t xml:space="preserve">(optional) </w:t>
      </w:r>
      <w:r w:rsidRPr="00BD0303">
        <w:rPr>
          <w:rFonts w:eastAsia="Courier New"/>
          <w:color w:val="000000" w:themeColor="text1"/>
        </w:rPr>
        <w:t>binary,</w:t>
      </w:r>
      <w:r w:rsidRPr="00BD0303">
        <w:rPr>
          <w:rFonts w:ascii="Courier New" w:eastAsia="Courier New" w:hAnsi="Courier New" w:cs="Courier New"/>
          <w:color w:val="000000" w:themeColor="text1"/>
        </w:rPr>
        <w:t xml:space="preserve"> </w:t>
      </w:r>
      <w:r w:rsidRPr="00BD0303">
        <w:rPr>
          <w:rFonts w:eastAsia="Courier New"/>
          <w:color w:val="000000" w:themeColor="text1"/>
        </w:rPr>
        <w:t xml:space="preserve">set to 1 if </w:t>
      </w:r>
      <m:oMath>
        <m:r>
          <w:rPr>
            <w:rFonts w:ascii="Cambria Math" w:hAnsi="Cambria Math"/>
            <w:color w:val="000000" w:themeColor="text1"/>
          </w:rPr>
          <m:t>Y</m:t>
        </m:r>
      </m:oMath>
      <w:r w:rsidRPr="00BD0303">
        <w:rPr>
          <w:color w:val="000000" w:themeColor="text1"/>
        </w:rPr>
        <w:t xml:space="preserve"> assumed low rank, otherwise zero</w:t>
      </w:r>
    </w:p>
    <w:p w14:paraId="0C1EE0DA" w14:textId="77777777" w:rsidR="00A30910" w:rsidRPr="00BD0303" w:rsidRDefault="00A30910" w:rsidP="00A30910">
      <w:pPr>
        <w:numPr>
          <w:ilvl w:val="0"/>
          <w:numId w:val="12"/>
        </w:numPr>
        <w:rPr>
          <w:color w:val="000000" w:themeColor="text1"/>
        </w:rPr>
      </w:pPr>
      <w:r w:rsidRPr="00BD0303">
        <w:rPr>
          <w:rFonts w:ascii="Courier New" w:eastAsia="Courier New" w:hAnsi="Courier New" w:cs="Courier New"/>
          <w:color w:val="000000" w:themeColor="text1"/>
        </w:rPr>
        <w:t xml:space="preserve">"lmirank": </w:t>
      </w:r>
      <w:r w:rsidRPr="00BD0303">
        <w:rPr>
          <w:color w:val="000000" w:themeColor="text1"/>
        </w:rPr>
        <w:t xml:space="preserve">(optional) </w:t>
      </w:r>
      <w:r w:rsidRPr="00BD0303">
        <w:rPr>
          <w:rFonts w:eastAsia="Courier New"/>
          <w:color w:val="000000" w:themeColor="text1"/>
        </w:rPr>
        <w:t xml:space="preserve">rank of </w:t>
      </w:r>
      <m:oMath>
        <m:r>
          <w:rPr>
            <w:rFonts w:ascii="Cambria Math" w:hAnsi="Cambria Math"/>
            <w:color w:val="000000" w:themeColor="text1"/>
          </w:rPr>
          <m:t>Y</m:t>
        </m:r>
      </m:oMath>
      <w:r w:rsidRPr="00BD0303">
        <w:rPr>
          <w:rFonts w:eastAsia="Courier New"/>
          <w:color w:val="000000" w:themeColor="text1"/>
        </w:rPr>
        <w:t xml:space="preserve"> (when known a-priori)</w:t>
      </w:r>
      <w:r w:rsidRPr="00BD0303">
        <w:rPr>
          <w:color w:val="000000" w:themeColor="text1"/>
        </w:rPr>
        <w:t xml:space="preserve"> </w:t>
      </w:r>
    </w:p>
    <w:p w14:paraId="17A4D41A" w14:textId="77777777" w:rsidR="00A30910" w:rsidRPr="00BD0303" w:rsidRDefault="00A30910" w:rsidP="00A30910">
      <w:pPr>
        <w:numPr>
          <w:ilvl w:val="0"/>
          <w:numId w:val="12"/>
        </w:numPr>
        <w:rPr>
          <w:color w:val="000000" w:themeColor="text1"/>
        </w:rPr>
      </w:pPr>
      <w:r w:rsidRPr="00BD0303">
        <w:rPr>
          <w:rFonts w:ascii="Courier New" w:eastAsia="Courier New" w:hAnsi="Courier New" w:cs="Courier New"/>
          <w:color w:val="000000" w:themeColor="text1"/>
        </w:rPr>
        <w:t>"rhs":</w:t>
      </w:r>
      <w:r w:rsidRPr="00BD0303">
        <w:rPr>
          <w:color w:val="000000" w:themeColor="text1"/>
        </w:rPr>
        <w:t xml:space="preserve"> right-hand side vector </w:t>
      </w:r>
      <m:oMath>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b</m:t>
            </m:r>
          </m:e>
          <m:sub>
            <m:r>
              <m:rPr>
                <m:sty m:val="p"/>
              </m:rPr>
              <w:rPr>
                <w:rFonts w:ascii="Cambria Math" w:hAnsi="Cambria Math"/>
                <w:color w:val="000000" w:themeColor="text1"/>
              </w:rPr>
              <m:t>1</m:t>
            </m:r>
          </m:sub>
        </m:sSub>
        <m:r>
          <w:rPr>
            <w:rFonts w:ascii="Cambria Math" w:hAnsi="Cambria Math"/>
            <w:color w:val="000000" w:themeColor="text1"/>
          </w:rPr>
          <m:t xml:space="preserve">, ..., </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n</m:t>
            </m:r>
          </m:sub>
        </m:sSub>
        <m:r>
          <w:rPr>
            <w:rFonts w:ascii="Cambria Math" w:hAnsi="Cambria Math"/>
            <w:color w:val="000000" w:themeColor="text1"/>
          </w:rPr>
          <m:t>]</m:t>
        </m:r>
      </m:oMath>
    </w:p>
    <w:p w14:paraId="2969B92C" w14:textId="77777777" w:rsidR="00A30910" w:rsidRDefault="00A30910" w:rsidP="00A30910">
      <w:pPr>
        <w:numPr>
          <w:ilvl w:val="0"/>
          <w:numId w:val="12"/>
        </w:numPr>
      </w:pPr>
      <w:r w:rsidRPr="004E3482">
        <w:rPr>
          <w:rFonts w:ascii="Courier New" w:eastAsia="Courier New" w:hAnsi="Courier New" w:cs="Courier New"/>
        </w:rPr>
        <w:t>"</w:t>
      </w:r>
      <w:r>
        <w:rPr>
          <w:rFonts w:ascii="Courier New" w:eastAsia="Courier New" w:hAnsi="Courier New" w:cs="Courier New"/>
        </w:rPr>
        <w:t>symat</w:t>
      </w:r>
      <w:r w:rsidRPr="004E3482">
        <w:rPr>
          <w:rFonts w:ascii="Courier New" w:eastAsia="Courier New" w:hAnsi="Courier New" w:cs="Courier New"/>
        </w:rPr>
        <w:t xml:space="preserve">": </w:t>
      </w:r>
      <w:r w:rsidRPr="004E3482">
        <w:rPr>
          <w:rFonts w:eastAsia="Courier New"/>
        </w:rPr>
        <w:t xml:space="preserve">matrices </w:t>
      </w:r>
      <m:oMath>
        <m:sSubSup>
          <m:sSubSupPr>
            <m:ctrlPr>
              <w:rPr>
                <w:rFonts w:ascii="Cambria Math" w:hAnsi="Cambria Math"/>
                <w:i/>
              </w:rPr>
            </m:ctrlPr>
          </m:sSubSupPr>
          <m:e>
            <m:r>
              <w:rPr>
                <w:rFonts w:ascii="Cambria Math" w:hAnsi="Cambria Math"/>
              </w:rPr>
              <m:t xml:space="preserve"> A</m:t>
            </m:r>
          </m:e>
          <m:sub>
            <m:r>
              <w:rPr>
                <w:rFonts w:ascii="Cambria Math" w:hAnsi="Cambria Math"/>
              </w:rPr>
              <m:t>i</m:t>
            </m:r>
          </m:sub>
          <m:sup>
            <m:r>
              <w:rPr>
                <w:rFonts w:ascii="Cambria Math" w:hAnsi="Cambria Math"/>
              </w:rPr>
              <m:t>(j)</m:t>
            </m:r>
          </m:sup>
        </m:sSubSup>
        <m:r>
          <w:rPr>
            <w:rFonts w:ascii="Cambria Math" w:hAnsi="Cambria Math"/>
          </w:rPr>
          <m:t xml:space="preserve"> </m:t>
        </m:r>
      </m:oMath>
      <w:r w:rsidRPr="004E3482">
        <w:rPr>
          <w:rFonts w:eastAsia="Courier New"/>
        </w:rPr>
        <w:t xml:space="preserve">in </w:t>
      </w:r>
      <w:r>
        <w:rPr>
          <w:rFonts w:eastAsia="Courier New"/>
        </w:rPr>
        <w:t xml:space="preserve">upper triangular </w:t>
      </w:r>
      <w:r w:rsidRPr="004E3482">
        <w:rPr>
          <w:rFonts w:eastAsia="Courier New"/>
        </w:rPr>
        <w:t>sparse format</w:t>
      </w:r>
      <w:r>
        <w:rPr>
          <w:rFonts w:eastAsia="Courier New"/>
        </w:rPr>
        <w:t xml:space="preserve"> </w:t>
      </w:r>
      <w:r>
        <w:t xml:space="preserve">encoded as a sequence of quintuples </w:t>
      </w:r>
      <m:oMath>
        <m:r>
          <w:rPr>
            <w:rFonts w:ascii="Cambria Math" w:hAnsi="Cambria Math"/>
          </w:rPr>
          <m:t>[</m:t>
        </m:r>
        <m:sSub>
          <m:sSubPr>
            <m:ctrlPr>
              <w:rPr>
                <w:rFonts w:ascii="Cambria Math" w:eastAsia="Courier New" w:hAnsi="Cambria Math" w:cs="Courier New"/>
              </w:rPr>
            </m:ctrlPr>
          </m:sSubPr>
          <m:e>
            <m:sSubSup>
              <m:sSubSupPr>
                <m:ctrlPr>
                  <w:rPr>
                    <w:rFonts w:ascii="Cambria Math" w:hAnsi="Cambria Math"/>
                    <w:i/>
                  </w:rPr>
                </m:ctrlPr>
              </m:sSubSupPr>
              <m:e>
                <m:r>
                  <w:rPr>
                    <w:rFonts w:ascii="Cambria Math" w:hAnsi="Cambria Math"/>
                  </w:rPr>
                  <m:t xml:space="preserve"> (A</m:t>
                </m:r>
              </m:e>
              <m:sub>
                <m:r>
                  <w:rPr>
                    <w:rFonts w:ascii="Cambria Math" w:hAnsi="Cambria Math"/>
                  </w:rPr>
                  <m:t>i</m:t>
                </m:r>
              </m:sub>
              <m:sup>
                <m:r>
                  <w:rPr>
                    <w:rFonts w:ascii="Cambria Math" w:hAnsi="Cambria Math"/>
                  </w:rPr>
                  <m:t>(j)</m:t>
                </m:r>
              </m:sup>
            </m:sSubSup>
            <m:r>
              <w:rPr>
                <w:rFonts w:ascii="Cambria Math" w:hAnsi="Cambria Math"/>
              </w:rPr>
              <m:t>)</m:t>
            </m:r>
          </m:e>
          <m:sub>
            <m:r>
              <w:rPr>
                <w:rFonts w:ascii="Cambria Math" w:eastAsia="Courier New" w:hAnsi="Cambria Math" w:cs="Courier New"/>
              </w:rPr>
              <m:t>i</m:t>
            </m:r>
            <m:r>
              <w:rPr>
                <w:rFonts w:ascii="Cambria Math" w:eastAsia="Courier New" w:hAnsi="Courier New" w:cs="Courier New"/>
              </w:rPr>
              <m:t>row</m:t>
            </m:r>
            <m:r>
              <w:rPr>
                <w:rFonts w:ascii="Cambria Math" w:eastAsia="Courier New" w:hAnsi="Cambria Math" w:cs="Courier New"/>
              </w:rPr>
              <m:t xml:space="preserve">,icol </m:t>
            </m:r>
          </m:sub>
        </m:sSub>
        <m:r>
          <w:rPr>
            <w:rFonts w:ascii="Cambria Math" w:eastAsia="Courier New" w:hAnsi="Courier New" w:cs="Courier New"/>
          </w:rPr>
          <m:t xml:space="preserve">,i,1,irow,icol] </m:t>
        </m:r>
      </m:oMath>
      <w:r>
        <w:t xml:space="preserve"> if </w:t>
      </w:r>
      <m:oMath>
        <m:sSub>
          <m:sSubPr>
            <m:ctrlPr>
              <w:rPr>
                <w:rFonts w:ascii="Cambria Math" w:eastAsia="Courier New" w:hAnsi="Cambria Math" w:cs="Courier New"/>
              </w:rPr>
            </m:ctrlPr>
          </m:sSubPr>
          <m:e>
            <m:sSubSup>
              <m:sSubSupPr>
                <m:ctrlPr>
                  <w:rPr>
                    <w:rFonts w:ascii="Cambria Math" w:hAnsi="Cambria Math"/>
                    <w:i/>
                  </w:rPr>
                </m:ctrlPr>
              </m:sSubSupPr>
              <m:e>
                <m:r>
                  <w:rPr>
                    <w:rFonts w:ascii="Cambria Math" w:hAnsi="Cambria Math"/>
                  </w:rPr>
                  <m:t xml:space="preserve"> (A</m:t>
                </m:r>
              </m:e>
              <m:sub>
                <m:r>
                  <w:rPr>
                    <w:rFonts w:ascii="Cambria Math" w:hAnsi="Cambria Math"/>
                  </w:rPr>
                  <m:t>i</m:t>
                </m:r>
              </m:sub>
              <m:sup>
                <m:r>
                  <w:rPr>
                    <w:rFonts w:ascii="Cambria Math" w:hAnsi="Cambria Math"/>
                  </w:rPr>
                  <m:t>(j)</m:t>
                </m:r>
              </m:sup>
            </m:sSubSup>
            <m:r>
              <w:rPr>
                <w:rFonts w:ascii="Cambria Math" w:hAnsi="Cambria Math"/>
              </w:rPr>
              <m:t>)</m:t>
            </m:r>
          </m:e>
          <m:sub>
            <m:r>
              <w:rPr>
                <w:rFonts w:ascii="Cambria Math" w:eastAsia="Courier New" w:hAnsi="Cambria Math" w:cs="Courier New"/>
              </w:rPr>
              <m:t>i</m:t>
            </m:r>
            <m:r>
              <w:rPr>
                <w:rFonts w:ascii="Cambria Math" w:eastAsia="Courier New" w:hAnsi="Courier New" w:cs="Courier New"/>
              </w:rPr>
              <m:t>row</m:t>
            </m:r>
            <m:r>
              <w:rPr>
                <w:rFonts w:ascii="Cambria Math" w:eastAsia="Courier New" w:hAnsi="Cambria Math" w:cs="Courier New"/>
              </w:rPr>
              <m:t xml:space="preserve">,icol </m:t>
            </m:r>
          </m:sub>
        </m:sSub>
        <m:r>
          <w:rPr>
            <w:rFonts w:ascii="Cambria Math" w:hAnsi="Cambria Math"/>
          </w:rPr>
          <m:t>≠0</m:t>
        </m:r>
      </m:oMath>
    </w:p>
    <w:p w14:paraId="57F18AA6" w14:textId="77777777" w:rsidR="00A30910" w:rsidRDefault="00A30910" w:rsidP="00A30910">
      <w:pPr>
        <w:numPr>
          <w:ilvl w:val="0"/>
          <w:numId w:val="12"/>
        </w:numPr>
      </w:pPr>
      <w:r w:rsidRPr="004E3482">
        <w:rPr>
          <w:rFonts w:ascii="Courier New" w:eastAsia="Courier New" w:hAnsi="Courier New" w:cs="Courier New"/>
        </w:rPr>
        <w:t>"</w:t>
      </w:r>
      <w:r>
        <w:rPr>
          <w:rFonts w:ascii="Courier New" w:eastAsia="Courier New" w:hAnsi="Courier New" w:cs="Courier New"/>
        </w:rPr>
        <w:t>lrmat</w:t>
      </w:r>
      <w:r w:rsidRPr="004E3482">
        <w:rPr>
          <w:rFonts w:ascii="Courier New" w:eastAsia="Courier New" w:hAnsi="Courier New" w:cs="Courier New"/>
        </w:rPr>
        <w:t>":</w:t>
      </w:r>
      <w:r>
        <w:rPr>
          <w:rFonts w:ascii="Courier New" w:eastAsia="Courier New" w:hAnsi="Courier New" w:cs="Courier New"/>
        </w:rPr>
        <w:t xml:space="preserve"> </w:t>
      </w:r>
      <w:r w:rsidRPr="004E3482">
        <w:rPr>
          <w:rFonts w:eastAsia="Courier New"/>
        </w:rPr>
        <w:t xml:space="preserve">matrices </w:t>
      </w:r>
      <m:oMath>
        <m:sSubSup>
          <m:sSubSupPr>
            <m:ctrlPr>
              <w:rPr>
                <w:rFonts w:ascii="Cambria Math" w:hAnsi="Cambria Math"/>
                <w:i/>
              </w:rPr>
            </m:ctrlPr>
          </m:sSubSupPr>
          <m:e>
            <m:r>
              <w:rPr>
                <w:rFonts w:ascii="Cambria Math" w:hAnsi="Cambria Math"/>
              </w:rPr>
              <m:t xml:space="preserve"> A</m:t>
            </m:r>
          </m:e>
          <m:sub>
            <m:r>
              <w:rPr>
                <w:rFonts w:ascii="Cambria Math" w:hAnsi="Cambria Math"/>
              </w:rPr>
              <m:t>i</m:t>
            </m:r>
          </m:sub>
          <m:sup>
            <m:r>
              <w:rPr>
                <w:rFonts w:ascii="Cambria Math" w:hAnsi="Cambria Math"/>
              </w:rPr>
              <m:t>(j)</m:t>
            </m:r>
          </m:sup>
        </m:sSubSup>
      </m:oMath>
      <w:r>
        <w:rPr>
          <w:rFonts w:eastAsia="Courier New"/>
        </w:rPr>
        <w:t xml:space="preserve"> </w:t>
      </w:r>
      <w:r w:rsidRPr="003B7A94">
        <w:rPr>
          <w:rFonts w:eastAsia="Courier New"/>
        </w:rPr>
        <w:t xml:space="preserve">defined </w:t>
      </w:r>
      <w:r>
        <w:rPr>
          <w:rFonts w:eastAsia="Courier New"/>
        </w:rPr>
        <w:t xml:space="preserve">in low rank sparse format </w:t>
      </w:r>
      <w:r w:rsidRPr="003B7A94">
        <w:rPr>
          <w:rFonts w:eastAsia="Courier New"/>
        </w:rPr>
        <w:t>by</w:t>
      </w:r>
      <w:r w:rsidRPr="004E3482">
        <w:rPr>
          <w:rFonts w:ascii="Courier New" w:eastAsia="Courier New" w:hAnsi="Courier New" w:cs="Courier New"/>
        </w:rPr>
        <w:t xml:space="preserve"> </w:t>
      </w:r>
      <m:oMath>
        <m:r>
          <w:rPr>
            <w:rFonts w:ascii="Cambria Math" w:hAnsi="Cambria Math"/>
          </w:rPr>
          <m:t>r</m:t>
        </m:r>
      </m:oMath>
      <w:r>
        <w:rPr>
          <w:rFonts w:ascii="Courier New" w:eastAsia="Courier New" w:hAnsi="Courier New" w:cs="Courier New"/>
        </w:rPr>
        <w:t xml:space="preserve"> </w:t>
      </w:r>
      <w:r w:rsidRPr="00B7315A">
        <w:rPr>
          <w:rFonts w:eastAsia="Courier New"/>
        </w:rPr>
        <w:t>vectors</w:t>
      </w:r>
      <m:oMath>
        <m:sSub>
          <m:sSubPr>
            <m:ctrlPr>
              <w:rPr>
                <w:rFonts w:ascii="Cambria Math" w:hAnsi="Cambria Math"/>
                <w:i/>
              </w:rPr>
            </m:ctrlPr>
          </m:sSubPr>
          <m:e>
            <m:sSubSup>
              <m:sSubSupPr>
                <m:ctrlPr>
                  <w:rPr>
                    <w:rFonts w:ascii="Cambria Math" w:hAnsi="Cambria Math"/>
                    <w:i/>
                  </w:rPr>
                </m:ctrlPr>
              </m:sSubSupPr>
              <m:e>
                <m:r>
                  <w:rPr>
                    <w:rFonts w:ascii="Cambria Math" w:hAnsi="Cambria Math"/>
                  </w:rPr>
                  <m:t xml:space="preserve"> (a</m:t>
                </m:r>
              </m:e>
              <m:sub>
                <m:r>
                  <w:rPr>
                    <w:rFonts w:ascii="Cambria Math" w:hAnsi="Cambria Math"/>
                  </w:rPr>
                  <m:t>i</m:t>
                </m:r>
              </m:sub>
              <m:sup>
                <m:r>
                  <w:rPr>
                    <w:rFonts w:ascii="Cambria Math" w:hAnsi="Cambria Math"/>
                  </w:rPr>
                  <m:t>j</m:t>
                </m:r>
              </m:sup>
            </m:sSubSup>
            <m:r>
              <w:rPr>
                <w:rFonts w:ascii="Cambria Math" w:hAnsi="Cambria Math"/>
              </w:rPr>
              <m:t>)</m:t>
            </m:r>
          </m:e>
          <m:sub>
            <m:r>
              <w:rPr>
                <w:rFonts w:ascii="Cambria Math" w:hAnsi="Cambria Math"/>
              </w:rPr>
              <m:t>k</m:t>
            </m:r>
          </m:sub>
        </m:sSub>
        <m:r>
          <w:rPr>
            <w:rFonts w:ascii="Cambria Math" w:hAnsi="Cambria Math"/>
          </w:rPr>
          <m:t>,  k=1,…, r,</m:t>
        </m:r>
      </m:oMath>
      <w:r>
        <w:rPr>
          <w:rFonts w:ascii="Courier New" w:eastAsia="Courier New" w:hAnsi="Courier New" w:cs="Courier New"/>
        </w:rPr>
        <w:t xml:space="preserve"> </w:t>
      </w:r>
      <w:r>
        <w:rPr>
          <w:rFonts w:eastAsia="Courier New"/>
        </w:rPr>
        <w:t xml:space="preserve">such that </w:t>
      </w:r>
      <w:r w:rsidRPr="004E3482">
        <w:rPr>
          <w:rFonts w:eastAsia="Courier New"/>
        </w:rPr>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j</m:t>
                </m:r>
              </m:e>
            </m:d>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bSup>
              <m:sSubSupPr>
                <m:ctrlPr>
                  <w:rPr>
                    <w:rFonts w:ascii="Cambria Math" w:hAnsi="Cambria Math"/>
                    <w:i/>
                  </w:rPr>
                </m:ctrlPr>
              </m:sSubSupPr>
              <m:e>
                <m:sSub>
                  <m:sSubPr>
                    <m:ctrlPr>
                      <w:rPr>
                        <w:rFonts w:ascii="Cambria Math" w:hAnsi="Cambria Math"/>
                        <w:i/>
                      </w:rPr>
                    </m:ctrlPr>
                  </m:sSubPr>
                  <m:e>
                    <m:sSubSup>
                      <m:sSubSupPr>
                        <m:ctrlPr>
                          <w:rPr>
                            <w:rFonts w:ascii="Cambria Math" w:hAnsi="Cambria Math"/>
                            <w:i/>
                          </w:rPr>
                        </m:ctrlPr>
                      </m:sSubSupPr>
                      <m:e>
                        <m:r>
                          <w:rPr>
                            <w:rFonts w:ascii="Cambria Math" w:hAnsi="Cambria Math"/>
                          </w:rPr>
                          <m:t xml:space="preserve"> (a</m:t>
                        </m:r>
                      </m:e>
                      <m:sub>
                        <m:r>
                          <w:rPr>
                            <w:rFonts w:ascii="Cambria Math" w:hAnsi="Cambria Math"/>
                          </w:rPr>
                          <m:t>i</m:t>
                        </m:r>
                      </m:sub>
                      <m:sup>
                        <m:r>
                          <w:rPr>
                            <w:rFonts w:ascii="Cambria Math" w:hAnsi="Cambria Math"/>
                          </w:rPr>
                          <m:t>j</m:t>
                        </m:r>
                      </m:sup>
                    </m:sSubSup>
                    <m:r>
                      <w:rPr>
                        <w:rFonts w:ascii="Cambria Math" w:hAnsi="Cambria Math"/>
                      </w:rPr>
                      <m:t>)</m:t>
                    </m:r>
                  </m:e>
                  <m:sub>
                    <m:r>
                      <w:rPr>
                        <w:rFonts w:ascii="Cambria Math" w:hAnsi="Cambria Math"/>
                      </w:rPr>
                      <m:t>k</m:t>
                    </m:r>
                  </m:sub>
                </m:sSub>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j</m:t>
                    </m:r>
                  </m:sup>
                </m:sSubSup>
                <m:r>
                  <w:rPr>
                    <w:rFonts w:ascii="Cambria Math" w:hAnsi="Cambria Math"/>
                  </w:rPr>
                  <m:t>)</m:t>
                </m:r>
              </m:e>
              <m:sub>
                <m:r>
                  <w:rPr>
                    <w:rFonts w:ascii="Cambria Math" w:hAnsi="Cambria Math"/>
                  </w:rPr>
                  <m:t>k</m:t>
                </m:r>
              </m:sub>
              <m:sup>
                <m:r>
                  <w:rPr>
                    <w:rFonts w:ascii="Cambria Math" w:hAnsi="Cambria Math"/>
                  </w:rPr>
                  <m:t>⊤</m:t>
                </m:r>
              </m:sup>
            </m:sSubSup>
            <m:r>
              <w:rPr>
                <w:rFonts w:ascii="Cambria Math" w:hAnsi="Cambria Math"/>
              </w:rPr>
              <m:t xml:space="preserve"> </m:t>
            </m:r>
          </m:e>
        </m:nary>
        <m:r>
          <w:rPr>
            <w:rFonts w:ascii="Cambria Math" w:hAnsi="Cambria Math"/>
          </w:rPr>
          <m:t xml:space="preserve"> </m:t>
        </m:r>
      </m:oMath>
      <w:r>
        <w:t xml:space="preserve">encoded as a sequence of quintuples </w:t>
      </w:r>
      <m:oMath>
        <m:r>
          <w:rPr>
            <w:rFonts w:ascii="Cambria Math" w:hAnsi="Cambria Math"/>
          </w:rPr>
          <m:t>[</m:t>
        </m:r>
        <m:sSub>
          <m:sSubPr>
            <m:ctrlPr>
              <w:rPr>
                <w:rFonts w:ascii="Cambria Math" w:hAnsi="Cambria Math"/>
                <w:i/>
              </w:rPr>
            </m:ctrlPr>
          </m:sSubPr>
          <m:e>
            <m:sSub>
              <m:sSubPr>
                <m:ctrlPr>
                  <w:rPr>
                    <w:rFonts w:ascii="Cambria Math" w:hAnsi="Cambria Math"/>
                    <w:i/>
                  </w:rPr>
                </m:ctrlPr>
              </m:sSubPr>
              <m:e>
                <m:sSubSup>
                  <m:sSubSupPr>
                    <m:ctrlPr>
                      <w:rPr>
                        <w:rFonts w:ascii="Cambria Math" w:hAnsi="Cambria Math"/>
                        <w:i/>
                      </w:rPr>
                    </m:ctrlPr>
                  </m:sSubSupPr>
                  <m:e>
                    <m:r>
                      <w:rPr>
                        <w:rFonts w:ascii="Cambria Math" w:hAnsi="Cambria Math"/>
                      </w:rPr>
                      <m:t xml:space="preserve"> ((a</m:t>
                    </m:r>
                  </m:e>
                  <m:sub>
                    <m:r>
                      <w:rPr>
                        <w:rFonts w:ascii="Cambria Math" w:hAnsi="Cambria Math"/>
                      </w:rPr>
                      <m:t>i</m:t>
                    </m:r>
                  </m:sub>
                  <m:sup>
                    <m:r>
                      <w:rPr>
                        <w:rFonts w:ascii="Cambria Math" w:hAnsi="Cambria Math"/>
                      </w:rPr>
                      <m:t>j</m:t>
                    </m:r>
                  </m:sup>
                </m:sSubSup>
                <m:r>
                  <w:rPr>
                    <w:rFonts w:ascii="Cambria Math" w:hAnsi="Cambria Math"/>
                  </w:rPr>
                  <m:t>)</m:t>
                </m:r>
              </m:e>
              <m:sub>
                <m:r>
                  <w:rPr>
                    <w:rFonts w:ascii="Cambria Math" w:hAnsi="Cambria Math"/>
                  </w:rPr>
                  <m:t>k</m:t>
                </m:r>
              </m:sub>
            </m:sSub>
            <m:r>
              <w:rPr>
                <w:rFonts w:ascii="Cambria Math" w:hAnsi="Cambria Math"/>
              </w:rPr>
              <m:t>)</m:t>
            </m:r>
          </m:e>
          <m:sub>
            <m:r>
              <w:rPr>
                <w:rFonts w:ascii="Cambria Math" w:hAnsi="Cambria Math"/>
              </w:rPr>
              <m:t>l</m:t>
            </m:r>
          </m:sub>
        </m:sSub>
        <m:r>
          <w:rPr>
            <w:rFonts w:ascii="Cambria Math" w:hAnsi="Cambria Math"/>
          </w:rPr>
          <m:t xml:space="preserve"> ,i,1,k,l</m:t>
        </m:r>
        <m:r>
          <w:rPr>
            <w:rFonts w:ascii="Cambria Math" w:eastAsia="Courier New" w:hAnsi="Courier New" w:cs="Courier New"/>
          </w:rPr>
          <m:t xml:space="preserve">] </m:t>
        </m:r>
      </m:oMath>
      <w:r>
        <w:t xml:space="preserve">if </w:t>
      </w:r>
      <m:oMath>
        <m:sSub>
          <m:sSubPr>
            <m:ctrlPr>
              <w:rPr>
                <w:rFonts w:ascii="Cambria Math" w:hAnsi="Cambria Math"/>
                <w:i/>
              </w:rPr>
            </m:ctrlPr>
          </m:sSubPr>
          <m:e>
            <m:sSub>
              <m:sSubPr>
                <m:ctrlPr>
                  <w:rPr>
                    <w:rFonts w:ascii="Cambria Math" w:hAnsi="Cambria Math"/>
                    <w:i/>
                  </w:rPr>
                </m:ctrlPr>
              </m:sSubPr>
              <m:e>
                <m:sSubSup>
                  <m:sSubSupPr>
                    <m:ctrlPr>
                      <w:rPr>
                        <w:rFonts w:ascii="Cambria Math" w:hAnsi="Cambria Math"/>
                        <w:i/>
                      </w:rPr>
                    </m:ctrlPr>
                  </m:sSubSupPr>
                  <m:e>
                    <m:r>
                      <w:rPr>
                        <w:rFonts w:ascii="Cambria Math" w:hAnsi="Cambria Math"/>
                      </w:rPr>
                      <m:t xml:space="preserve"> ((a</m:t>
                    </m:r>
                  </m:e>
                  <m:sub>
                    <m:r>
                      <w:rPr>
                        <w:rFonts w:ascii="Cambria Math" w:hAnsi="Cambria Math"/>
                      </w:rPr>
                      <m:t>i</m:t>
                    </m:r>
                  </m:sub>
                  <m:sup>
                    <m:r>
                      <w:rPr>
                        <w:rFonts w:ascii="Cambria Math" w:hAnsi="Cambria Math"/>
                      </w:rPr>
                      <m:t>j</m:t>
                    </m:r>
                  </m:sup>
                </m:sSubSup>
                <m:r>
                  <w:rPr>
                    <w:rFonts w:ascii="Cambria Math" w:hAnsi="Cambria Math"/>
                  </w:rPr>
                  <m:t>)</m:t>
                </m:r>
              </m:e>
              <m:sub>
                <m:r>
                  <w:rPr>
                    <w:rFonts w:ascii="Cambria Math" w:hAnsi="Cambria Math"/>
                  </w:rPr>
                  <m:t>k</m:t>
                </m:r>
              </m:sub>
            </m:sSub>
            <m:r>
              <w:rPr>
                <w:rFonts w:ascii="Cambria Math" w:hAnsi="Cambria Math"/>
              </w:rPr>
              <m:t>)</m:t>
            </m:r>
          </m:e>
          <m:sub>
            <m:r>
              <w:rPr>
                <w:rFonts w:ascii="Cambria Math" w:hAnsi="Cambria Math"/>
              </w:rPr>
              <m:t>l</m:t>
            </m:r>
          </m:sub>
        </m:sSub>
        <m:r>
          <w:rPr>
            <w:rFonts w:ascii="Cambria Math" w:hAnsi="Cambria Math"/>
          </w:rPr>
          <m:t>≠0</m:t>
        </m:r>
      </m:oMath>
    </w:p>
    <w:p w14:paraId="6860EEF3" w14:textId="77777777" w:rsidR="00A30910" w:rsidRPr="00BD0303" w:rsidRDefault="00A30910" w:rsidP="00A30910">
      <w:pPr>
        <w:numPr>
          <w:ilvl w:val="0"/>
          <w:numId w:val="12"/>
        </w:numPr>
        <w:rPr>
          <w:color w:val="000000" w:themeColor="text1"/>
        </w:rPr>
      </w:pPr>
      <w:r w:rsidRPr="00BD0303">
        <w:rPr>
          <w:rFonts w:ascii="Courier New" w:eastAsia="Courier New" w:hAnsi="Courier New" w:cs="Courier New"/>
          <w:color w:val="000000" w:themeColor="text1"/>
        </w:rPr>
        <w:t xml:space="preserve">"op": </w:t>
      </w:r>
      <w:r w:rsidRPr="00BD0303">
        <w:rPr>
          <w:rFonts w:eastAsia="Courier New"/>
          <w:color w:val="000000" w:themeColor="text1"/>
        </w:rPr>
        <w:t xml:space="preserve">binary vector of length </w:t>
      </w:r>
      <w:r w:rsidRPr="00BD0303">
        <w:rPr>
          <w:rFonts w:ascii="Courier New" w:eastAsia="Courier New" w:hAnsi="Courier New" w:cs="Courier New"/>
          <w:color w:val="000000" w:themeColor="text1"/>
        </w:rPr>
        <w:t>ncon</w:t>
      </w:r>
      <w:r w:rsidRPr="00BD0303">
        <w:rPr>
          <w:rFonts w:eastAsia="Courier New"/>
          <w:color w:val="000000" w:themeColor="text1"/>
        </w:rPr>
        <w:t>,  set to zero for equality constraints (</w:t>
      </w:r>
      <m:oMath>
        <m:r>
          <w:rPr>
            <w:rFonts w:ascii="Cambria Math" w:hAnsi="Cambria Math"/>
            <w:color w:val="000000" w:themeColor="text1"/>
          </w:rPr>
          <m:t>i</m:t>
        </m:r>
        <m:r>
          <m:rPr>
            <m:scr m:val="script"/>
          </m:rPr>
          <w:rPr>
            <w:rFonts w:ascii="Cambria Math" w:hAnsi="Cambria Math"/>
            <w:color w:val="000000" w:themeColor="text1"/>
          </w:rPr>
          <m:t>∈E)</m:t>
        </m:r>
      </m:oMath>
      <w:r w:rsidRPr="00BD0303">
        <w:rPr>
          <w:rFonts w:eastAsia="Courier New"/>
          <w:color w:val="000000" w:themeColor="text1"/>
        </w:rPr>
        <w:t xml:space="preserve">  and 1 for inequality (</w:t>
      </w:r>
      <m:oMath>
        <m:r>
          <w:rPr>
            <w:rFonts w:ascii="Cambria Math" w:hAnsi="Cambria Math"/>
            <w:color w:val="000000" w:themeColor="text1"/>
          </w:rPr>
          <m:t>i</m:t>
        </m:r>
        <m:r>
          <m:rPr>
            <m:scr m:val="script"/>
          </m:rPr>
          <w:rPr>
            <w:rFonts w:ascii="Cambria Math" w:hAnsi="Cambria Math"/>
            <w:color w:val="000000" w:themeColor="text1"/>
          </w:rPr>
          <m:t>∈I)</m:t>
        </m:r>
      </m:oMath>
      <w:r w:rsidRPr="00BD0303">
        <w:rPr>
          <w:rFonts w:eastAsia="Courier New"/>
          <w:color w:val="000000" w:themeColor="text1"/>
        </w:rPr>
        <w:t xml:space="preserve"> constraints; if this vector is not present, inequality type constraints are assumed.</w:t>
      </w:r>
    </w:p>
    <w:p w14:paraId="69BBC8A6" w14:textId="77777777" w:rsidR="00A30910" w:rsidRPr="00B47553" w:rsidRDefault="00A30910" w:rsidP="00A30910">
      <w:pPr>
        <w:rPr>
          <w:color w:val="FF0000"/>
        </w:rPr>
      </w:pPr>
    </w:p>
    <w:p w14:paraId="640D897B" w14:textId="77777777" w:rsidR="00A30910" w:rsidRPr="00BD0303" w:rsidRDefault="00A30910" w:rsidP="00A30910">
      <w:pPr>
        <w:rPr>
          <w:rStyle w:val="Accentuation"/>
          <w:color w:val="000000" w:themeColor="text1"/>
        </w:rPr>
      </w:pPr>
      <w:r w:rsidRPr="00BD0303">
        <w:rPr>
          <w:rStyle w:val="Accentuation"/>
          <w:color w:val="000000" w:themeColor="text1"/>
        </w:rPr>
        <w:t>Example SDP</w:t>
      </w:r>
      <w:r>
        <w:rPr>
          <w:rStyle w:val="Accentuation"/>
          <w:color w:val="000000" w:themeColor="text1"/>
        </w:rPr>
        <w:t>3</w:t>
      </w:r>
    </w:p>
    <w:p w14:paraId="76601337" w14:textId="77777777" w:rsidR="00A30910" w:rsidRPr="00BD0303" w:rsidRDefault="00A30910" w:rsidP="00A30910">
      <w:pPr>
        <w:rPr>
          <w:color w:val="000000" w:themeColor="text1"/>
        </w:rPr>
      </w:pPr>
      <w:r w:rsidRPr="00BD0303">
        <w:rPr>
          <w:color w:val="000000" w:themeColor="text1"/>
        </w:rPr>
        <w:t>Consider the following SDP:</w:t>
      </w:r>
    </w:p>
    <w:p w14:paraId="5ECE1585" w14:textId="77777777" w:rsidR="00A30910" w:rsidRPr="00BD0303" w:rsidRDefault="00A30910" w:rsidP="00A30910">
      <w:pPr>
        <w:rPr>
          <w:color w:val="000000" w:themeColor="text1"/>
        </w:rPr>
      </w:pPr>
    </w:p>
    <w:p w14:paraId="231C88ED" w14:textId="77777777" w:rsidR="00A30910" w:rsidRPr="00BD0303" w:rsidRDefault="003852F6" w:rsidP="00A30910">
      <w:pPr>
        <w:rPr>
          <w:color w:val="000000" w:themeColor="text1"/>
        </w:rPr>
      </w:pPr>
      <m:oMathPara>
        <m:oMath>
          <m:func>
            <m:funcPr>
              <m:ctrlPr>
                <w:rPr>
                  <w:rFonts w:ascii="Cambria Math" w:hAnsi="Cambria Math"/>
                  <w:i/>
                  <w:color w:val="000000" w:themeColor="text1"/>
                </w:rPr>
              </m:ctrlPr>
            </m:funcPr>
            <m:fName>
              <m:limLow>
                <m:limLowPr>
                  <m:ctrlPr>
                    <w:rPr>
                      <w:rFonts w:ascii="Cambria Math" w:hAnsi="Cambria Math"/>
                      <w:i/>
                      <w:color w:val="000000" w:themeColor="text1"/>
                    </w:rPr>
                  </m:ctrlPr>
                </m:limLowPr>
                <m:e>
                  <m:r>
                    <m:rPr>
                      <m:sty m:val="p"/>
                    </m:rPr>
                    <w:rPr>
                      <w:rFonts w:ascii="Cambria Math" w:hAnsi="Cambria Math"/>
                      <w:color w:val="000000" w:themeColor="text1"/>
                    </w:rPr>
                    <m:t xml:space="preserve">max </m:t>
                  </m:r>
                  <m:ctrlPr>
                    <w:rPr>
                      <w:rFonts w:ascii="Cambria Math" w:hAnsi="Cambria Math"/>
                      <w:color w:val="000000" w:themeColor="text1"/>
                    </w:rPr>
                  </m:ctrlPr>
                </m:e>
                <m:lim>
                  <m:r>
                    <w:rPr>
                      <w:rFonts w:ascii="Cambria Math" w:hAnsi="Cambria Math"/>
                      <w:color w:val="000000" w:themeColor="text1"/>
                    </w:rPr>
                    <m:t>Y∈</m:t>
                  </m:r>
                  <m:sSup>
                    <m:sSupPr>
                      <m:ctrlPr>
                        <w:rPr>
                          <w:rFonts w:ascii="Cambria Math" w:hAnsi="Cambria Math"/>
                          <w:i/>
                          <w:color w:val="000000" w:themeColor="text1"/>
                        </w:rPr>
                      </m:ctrlPr>
                    </m:sSupPr>
                    <m:e>
                      <m:r>
                        <m:rPr>
                          <m:scr m:val="double-struck"/>
                        </m:rPr>
                        <w:rPr>
                          <w:rFonts w:ascii="Cambria Math" w:hAnsi="Cambria Math"/>
                          <w:color w:val="000000" w:themeColor="text1"/>
                        </w:rPr>
                        <m:t>S</m:t>
                      </m:r>
                    </m:e>
                    <m:sup>
                      <m:r>
                        <w:rPr>
                          <w:rFonts w:ascii="Cambria Math" w:hAnsi="Cambria Math"/>
                          <w:color w:val="000000" w:themeColor="text1"/>
                        </w:rPr>
                        <m:t>3</m:t>
                      </m:r>
                    </m:sup>
                  </m:sSup>
                  <m:ctrlPr>
                    <w:rPr>
                      <w:rFonts w:ascii="Cambria Math" w:hAnsi="Cambria Math"/>
                      <w:color w:val="000000" w:themeColor="text1"/>
                    </w:rPr>
                  </m:ctrlPr>
                </m:lim>
              </m:limLow>
            </m:fName>
            <m:e>
              <m:d>
                <m:dPr>
                  <m:begChr m:val="⟨"/>
                  <m:endChr m:val="⟩"/>
                  <m:ctrlPr>
                    <w:rPr>
                      <w:rFonts w:ascii="Cambria Math" w:hAnsi="Cambria Math"/>
                      <w:i/>
                      <w:color w:val="000000" w:themeColor="text1"/>
                    </w:rPr>
                  </m:ctrlPr>
                </m:dPr>
                <m:e>
                  <m:r>
                    <w:rPr>
                      <w:rFonts w:ascii="Cambria Math" w:hAnsi="Cambria Math"/>
                      <w:color w:val="000000" w:themeColor="text1"/>
                    </w:rPr>
                    <m:t xml:space="preserve"> </m:t>
                  </m:r>
                  <m:d>
                    <m:dPr>
                      <m:begChr m:val="["/>
                      <m:endChr m:val="]"/>
                      <m:ctrlPr>
                        <w:rPr>
                          <w:rFonts w:ascii="Cambria Math" w:hAnsi="Cambria Math"/>
                          <w:i/>
                          <w:color w:val="000000" w:themeColor="text1"/>
                        </w:rPr>
                      </m:ctrlPr>
                    </m:dPr>
                    <m:e>
                      <m:m>
                        <m:mPr>
                          <m:mcs>
                            <m:mc>
                              <m:mcPr>
                                <m:count m:val="3"/>
                                <m:mcJc m:val="center"/>
                              </m:mcPr>
                            </m:mc>
                          </m:mcs>
                          <m:ctrlPr>
                            <w:rPr>
                              <w:rFonts w:ascii="Cambria Math" w:hAnsi="Cambria Math"/>
                              <w:i/>
                              <w:color w:val="000000" w:themeColor="text1"/>
                            </w:rPr>
                          </m:ctrlPr>
                        </m:mPr>
                        <m:mr>
                          <m:e>
                            <m:r>
                              <w:rPr>
                                <w:rFonts w:ascii="Cambria Math" w:hAnsi="Cambria Math"/>
                                <w:color w:val="000000" w:themeColor="text1"/>
                              </w:rPr>
                              <m:t>4</m:t>
                            </m:r>
                          </m:e>
                          <m:e>
                            <m:r>
                              <w:rPr>
                                <w:rFonts w:ascii="Cambria Math" w:hAnsi="Cambria Math"/>
                                <w:color w:val="000000" w:themeColor="text1"/>
                              </w:rPr>
                              <m:t>1</m:t>
                            </m:r>
                          </m:e>
                          <m:e>
                            <m:r>
                              <w:rPr>
                                <w:rFonts w:ascii="Cambria Math" w:hAnsi="Cambria Math"/>
                                <w:color w:val="000000" w:themeColor="text1"/>
                              </w:rPr>
                              <m:t>0</m:t>
                            </m:r>
                          </m:e>
                        </m:mr>
                        <m:mr>
                          <m:e>
                            <m:r>
                              <w:rPr>
                                <w:rFonts w:ascii="Cambria Math" w:hAnsi="Cambria Math"/>
                                <w:color w:val="000000" w:themeColor="text1"/>
                              </w:rPr>
                              <m:t>1</m:t>
                            </m:r>
                          </m:e>
                          <m:e>
                            <m:r>
                              <w:rPr>
                                <w:rFonts w:ascii="Cambria Math" w:hAnsi="Cambria Math"/>
                                <w:color w:val="000000" w:themeColor="text1"/>
                              </w:rPr>
                              <m:t>-2</m:t>
                            </m:r>
                          </m:e>
                          <m:e>
                            <m:r>
                              <w:rPr>
                                <w:rFonts w:ascii="Cambria Math" w:hAnsi="Cambria Math"/>
                                <w:color w:val="000000" w:themeColor="text1"/>
                              </w:rPr>
                              <m:t>1</m:t>
                            </m:r>
                          </m:e>
                        </m:mr>
                        <m:mr>
                          <m:e>
                            <m:r>
                              <w:rPr>
                                <w:rFonts w:ascii="Cambria Math" w:hAnsi="Cambria Math"/>
                                <w:color w:val="000000" w:themeColor="text1"/>
                              </w:rPr>
                              <m:t>0</m:t>
                            </m:r>
                          </m:e>
                          <m:e>
                            <m:r>
                              <w:rPr>
                                <w:rFonts w:ascii="Cambria Math" w:hAnsi="Cambria Math"/>
                                <w:color w:val="000000" w:themeColor="text1"/>
                              </w:rPr>
                              <m:t>1</m:t>
                            </m:r>
                          </m:e>
                          <m:e>
                            <m:r>
                              <w:rPr>
                                <w:rFonts w:ascii="Cambria Math" w:hAnsi="Cambria Math"/>
                                <w:color w:val="000000" w:themeColor="text1"/>
                              </w:rPr>
                              <m:t>4</m:t>
                            </m:r>
                          </m:e>
                        </m:mr>
                      </m:m>
                    </m:e>
                  </m:d>
                  <m:r>
                    <w:rPr>
                      <w:rFonts w:ascii="Cambria Math" w:hAnsi="Cambria Math"/>
                      <w:color w:val="000000" w:themeColor="text1"/>
                    </w:rPr>
                    <m:t>, Y</m:t>
                  </m:r>
                </m:e>
              </m:d>
            </m:e>
          </m:func>
          <m:r>
            <m:rPr>
              <m:sty m:val="p"/>
            </m:rPr>
            <w:rPr>
              <w:rFonts w:ascii="Cambria Math" w:hAnsi="Cambria Math"/>
              <w:color w:val="000000" w:themeColor="text1"/>
            </w:rPr>
            <w:br/>
          </m:r>
        </m:oMath>
        <m:oMath>
          <m:r>
            <m:rPr>
              <m:sty m:val="p"/>
            </m:rPr>
            <w:rPr>
              <w:rFonts w:ascii="Cambria Math" w:hAnsi="Cambria Math"/>
              <w:color w:val="000000" w:themeColor="text1"/>
            </w:rPr>
            <m:t>subject to</m:t>
          </m:r>
          <m:r>
            <w:rPr>
              <w:rFonts w:ascii="Cambria Math" w:hAnsi="Cambria Math"/>
              <w:color w:val="000000" w:themeColor="text1"/>
            </w:rPr>
            <m:t xml:space="preserve">  </m:t>
          </m:r>
          <m:r>
            <m:rPr>
              <m:sty m:val="p"/>
            </m:rPr>
            <w:rPr>
              <w:rFonts w:ascii="Cambria Math" w:hAnsi="Cambria Math"/>
              <w:color w:val="000000" w:themeColor="text1"/>
            </w:rPr>
            <w:br/>
          </m:r>
        </m:oMath>
        <m:oMath>
          <m:d>
            <m:dPr>
              <m:begChr m:val="⟨"/>
              <m:endChr m:val="⟩"/>
              <m:ctrlPr>
                <w:rPr>
                  <w:rFonts w:ascii="Cambria Math" w:hAnsi="Cambria Math" w:cs="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1</m:t>
                  </m:r>
                </m:sub>
              </m:sSub>
              <m:r>
                <w:rPr>
                  <w:rFonts w:ascii="Cambria Math" w:hAnsi="Cambria Math"/>
                  <w:color w:val="000000" w:themeColor="text1"/>
                </w:rPr>
                <m:t>, Y</m:t>
              </m:r>
            </m:e>
          </m:d>
          <m:r>
            <m:rPr>
              <m:aln/>
            </m:rPr>
            <w:rPr>
              <w:rFonts w:ascii="Cambria Math" w:hAnsi="Cambria Math" w:cs="Cambria Math"/>
              <w:color w:val="000000" w:themeColor="text1"/>
            </w:rPr>
            <m:t>≤1</m:t>
          </m:r>
          <m:r>
            <m:rPr>
              <m:sty m:val="p"/>
            </m:rPr>
            <w:rPr>
              <w:color w:val="000000" w:themeColor="text1"/>
            </w:rPr>
            <w:br/>
          </m:r>
        </m:oMath>
        <m:oMath>
          <m:d>
            <m:dPr>
              <m:begChr m:val="⟨"/>
              <m:endChr m:val="⟩"/>
              <m:ctrlPr>
                <w:rPr>
                  <w:rFonts w:ascii="Cambria Math" w:hAnsi="Cambria Math" w:cs="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2</m:t>
                  </m:r>
                </m:sub>
              </m:sSub>
              <m:r>
                <w:rPr>
                  <w:rFonts w:ascii="Cambria Math" w:hAnsi="Cambria Math"/>
                  <w:color w:val="000000" w:themeColor="text1"/>
                </w:rPr>
                <m:t>, Y</m:t>
              </m:r>
            </m:e>
          </m:d>
          <m:r>
            <m:rPr>
              <m:aln/>
            </m:rPr>
            <w:rPr>
              <w:rFonts w:ascii="Cambria Math" w:hAnsi="Cambria Math" w:cs="Cambria Math"/>
              <w:color w:val="000000" w:themeColor="text1"/>
            </w:rPr>
            <m:t>=1</m:t>
          </m:r>
          <m:r>
            <m:rPr>
              <m:sty m:val="p"/>
            </m:rPr>
            <w:rPr>
              <w:rFonts w:ascii="Cambria Math" w:hAnsi="Cambria Math"/>
              <w:color w:val="000000" w:themeColor="text1"/>
            </w:rPr>
            <w:br/>
          </m:r>
        </m:oMath>
        <m:oMath>
          <m:r>
            <w:rPr>
              <w:rFonts w:ascii="Cambria Math" w:hAnsi="Cambria Math"/>
              <w:color w:val="000000" w:themeColor="text1"/>
            </w:rPr>
            <m:t>Y</m:t>
          </m:r>
          <m:r>
            <m:rPr>
              <m:sty m:val="bi"/>
            </m:rPr>
            <w:rPr>
              <w:rFonts w:ascii="Cambria Math" w:hAnsi="Cambria Math"/>
              <w:color w:val="000000" w:themeColor="text1"/>
            </w:rPr>
            <m:t>≽</m:t>
          </m:r>
          <m:r>
            <w:rPr>
              <w:rFonts w:ascii="Cambria Math" w:hAnsi="Cambria Math"/>
              <w:color w:val="000000" w:themeColor="text1"/>
            </w:rPr>
            <m:t xml:space="preserve"> 0 </m:t>
          </m:r>
        </m:oMath>
      </m:oMathPara>
    </w:p>
    <w:p w14:paraId="18BDBE5F" w14:textId="77777777" w:rsidR="00A30910" w:rsidRPr="00BD0303" w:rsidRDefault="00A30910" w:rsidP="00A30910">
      <w:pPr>
        <w:rPr>
          <w:color w:val="000000" w:themeColor="text1"/>
        </w:rPr>
      </w:pPr>
    </w:p>
    <w:p w14:paraId="423D06EC" w14:textId="77777777" w:rsidR="00A30910" w:rsidRPr="00BD0303" w:rsidRDefault="00A30910" w:rsidP="00A30910">
      <w:pPr>
        <w:rPr>
          <w:color w:val="000000" w:themeColor="text1"/>
        </w:rPr>
      </w:pPr>
      <w:r w:rsidRPr="00BD0303">
        <w:rPr>
          <w:color w:val="000000" w:themeColor="text1"/>
        </w:rPr>
        <w:lastRenderedPageBreak/>
        <w:t xml:space="preserve">with matrices </w:t>
      </w:r>
      <m:oMath>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 xml:space="preserve">i </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sSubSup>
          <m:sSubSupPr>
            <m:ctrlPr>
              <w:rPr>
                <w:rFonts w:ascii="Cambria Math" w:hAnsi="Cambria Math"/>
                <w:i/>
                <w:color w:val="000000" w:themeColor="text1"/>
              </w:rPr>
            </m:ctrlPr>
          </m:sSubSupPr>
          <m:e>
            <m:r>
              <w:rPr>
                <w:rFonts w:ascii="Cambria Math" w:hAnsi="Cambria Math"/>
                <w:color w:val="000000" w:themeColor="text1"/>
              </w:rPr>
              <m:t>a</m:t>
            </m:r>
          </m:e>
          <m:sub>
            <m:r>
              <w:rPr>
                <w:rFonts w:ascii="Cambria Math" w:hAnsi="Cambria Math"/>
                <w:color w:val="000000" w:themeColor="text1"/>
              </w:rPr>
              <m:t>i</m:t>
            </m:r>
          </m:sub>
          <m:sup>
            <m:r>
              <w:rPr>
                <w:rFonts w:ascii="Cambria Math" w:hAnsi="Cambria Math"/>
                <w:color w:val="000000" w:themeColor="text1"/>
              </w:rPr>
              <m:t>⊤</m:t>
            </m:r>
          </m:sup>
        </m:sSubSup>
        <m:r>
          <w:rPr>
            <w:rFonts w:ascii="Cambria Math" w:hAnsi="Cambria Math"/>
            <w:color w:val="000000" w:themeColor="text1"/>
          </w:rPr>
          <m:t xml:space="preserve"> </m:t>
        </m:r>
      </m:oMath>
      <w:r w:rsidRPr="00BD0303">
        <w:rPr>
          <w:color w:val="000000" w:themeColor="text1"/>
        </w:rPr>
        <w:t>and</w:t>
      </w:r>
    </w:p>
    <w:p w14:paraId="3A3F5F5B" w14:textId="77777777" w:rsidR="00A30910" w:rsidRPr="00BD0303" w:rsidRDefault="003852F6" w:rsidP="00A30910">
      <w:pPr>
        <w:rPr>
          <w:color w:val="000000" w:themeColor="text1"/>
        </w:rPr>
      </w:pPr>
      <m:oMathPara>
        <m:oMath>
          <m:sSup>
            <m:sSupPr>
              <m:ctrlPr>
                <w:rPr>
                  <w:rFonts w:ascii="Cambria Math"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1</m:t>
                  </m:r>
                </m:sub>
              </m:sSub>
              <m:r>
                <w:rPr>
                  <w:rFonts w:ascii="Cambria Math" w:hAnsi="Cambria Math"/>
                  <w:color w:val="000000" w:themeColor="text1"/>
                </w:rPr>
                <m:t xml:space="preserve">= </m:t>
              </m:r>
              <m:d>
                <m:dPr>
                  <m:ctrlPr>
                    <w:rPr>
                      <w:rFonts w:ascii="Cambria Math" w:hAnsi="Cambria Math"/>
                      <w:i/>
                      <w:color w:val="000000" w:themeColor="text1"/>
                    </w:rPr>
                  </m:ctrlPr>
                </m:dPr>
                <m:e>
                  <m:r>
                    <w:rPr>
                      <w:rFonts w:ascii="Cambria Math" w:hAnsi="Cambria Math"/>
                      <w:color w:val="000000" w:themeColor="text1"/>
                    </w:rPr>
                    <m:t>2 1 1</m:t>
                  </m:r>
                </m:e>
              </m:d>
            </m:e>
            <m:sup>
              <m:r>
                <w:rPr>
                  <w:rFonts w:ascii="Cambria Math" w:hAnsi="Cambria Math"/>
                  <w:color w:val="000000" w:themeColor="text1"/>
                </w:rPr>
                <m:t>⊤</m:t>
              </m:r>
            </m:sup>
          </m:sSup>
          <m:r>
            <w:rPr>
              <w:rFonts w:ascii="Cambria Math" w:hAnsi="Cambria Math"/>
              <w:i/>
              <w:color w:val="000000" w:themeColor="text1"/>
            </w:rPr>
            <m:t> </m:t>
          </m:r>
          <m:sSup>
            <m:sSupPr>
              <m:ctrlPr>
                <w:rPr>
                  <w:rFonts w:ascii="Cambria Math"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 xml:space="preserve"> a</m:t>
                  </m:r>
                </m:e>
                <m:sub>
                  <m:r>
                    <w:rPr>
                      <w:rFonts w:ascii="Cambria Math" w:hAnsi="Cambria Math"/>
                      <w:color w:val="000000" w:themeColor="text1"/>
                    </w:rPr>
                    <m:t>2</m:t>
                  </m:r>
                </m:sub>
              </m:sSub>
              <m:r>
                <w:rPr>
                  <w:rFonts w:ascii="Cambria Math" w:hAnsi="Cambria Math"/>
                  <w:color w:val="000000" w:themeColor="text1"/>
                </w:rPr>
                <m:t xml:space="preserve">= </m:t>
              </m:r>
              <m:d>
                <m:dPr>
                  <m:ctrlPr>
                    <w:rPr>
                      <w:rFonts w:ascii="Cambria Math" w:hAnsi="Cambria Math"/>
                      <w:i/>
                      <w:color w:val="000000" w:themeColor="text1"/>
                    </w:rPr>
                  </m:ctrlPr>
                </m:dPr>
                <m:e>
                  <m:r>
                    <w:rPr>
                      <w:rFonts w:ascii="Cambria Math" w:hAnsi="Cambria Math"/>
                      <w:color w:val="000000" w:themeColor="text1"/>
                    </w:rPr>
                    <m:t>3 2 1</m:t>
                  </m:r>
                </m:e>
              </m:d>
            </m:e>
            <m:sup>
              <m:r>
                <w:rPr>
                  <w:rFonts w:ascii="Cambria Math" w:hAnsi="Cambria Math"/>
                  <w:color w:val="000000" w:themeColor="text1"/>
                </w:rPr>
                <m:t>⊤</m:t>
              </m:r>
            </m:sup>
          </m:sSup>
          <m:r>
            <w:rPr>
              <w:rFonts w:ascii="Cambria Math" w:hAnsi="Cambria Math"/>
              <w:color w:val="000000" w:themeColor="text1"/>
            </w:rPr>
            <m:t>.</m:t>
          </m:r>
        </m:oMath>
      </m:oMathPara>
    </w:p>
    <w:p w14:paraId="2C39F4CF" w14:textId="77777777" w:rsidR="00A30910" w:rsidRPr="00B47553" w:rsidRDefault="00A30910" w:rsidP="00A30910">
      <w:pPr>
        <w:pStyle w:val="Titre4"/>
        <w:rPr>
          <w:color w:val="FF0000"/>
          <w:highlight w:val="lightGray"/>
        </w:rPr>
      </w:pPr>
    </w:p>
    <w:p w14:paraId="46717F5E" w14:textId="77777777" w:rsidR="00A30910" w:rsidRPr="00BD0303" w:rsidRDefault="00A30910" w:rsidP="00A30910">
      <w:pPr>
        <w:pStyle w:val="Titre4"/>
        <w:rPr>
          <w:color w:val="000000" w:themeColor="text1"/>
        </w:rPr>
      </w:pPr>
      <w:r>
        <w:rPr>
          <w:color w:val="000000" w:themeColor="text1"/>
          <w:highlight w:val="lightGray"/>
        </w:rPr>
        <w:t>PMO</w:t>
      </w:r>
      <w:r w:rsidRPr="00BD0303">
        <w:rPr>
          <w:color w:val="000000" w:themeColor="text1"/>
          <w:highlight w:val="lightGray"/>
        </w:rPr>
        <w:t xml:space="preserve"> format:</w:t>
      </w:r>
    </w:p>
    <w:tbl>
      <w:tblPr>
        <w:tblW w:w="8640" w:type="dxa"/>
        <w:tblInd w:w="820" w:type="dxa"/>
        <w:tblLayout w:type="fixed"/>
        <w:tblLook w:val="0600" w:firstRow="0" w:lastRow="0" w:firstColumn="0" w:lastColumn="0" w:noHBand="1" w:noVBand="1"/>
      </w:tblPr>
      <w:tblGrid>
        <w:gridCol w:w="8640"/>
      </w:tblGrid>
      <w:tr w:rsidR="00A30910" w:rsidRPr="00BD0303" w14:paraId="4D9CEF3C" w14:textId="77777777" w:rsidTr="005A7D3D">
        <w:tc>
          <w:tcPr>
            <w:tcW w:w="8640" w:type="dxa"/>
            <w:shd w:val="clear" w:color="auto" w:fill="FCE5CD"/>
            <w:tcMar>
              <w:top w:w="100" w:type="dxa"/>
              <w:left w:w="100" w:type="dxa"/>
              <w:bottom w:w="100" w:type="dxa"/>
              <w:right w:w="100" w:type="dxa"/>
            </w:tcMar>
          </w:tcPr>
          <w:p w14:paraId="0B300EA5"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t>{</w:t>
            </w:r>
          </w:p>
          <w:p w14:paraId="4DAE8D15"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"type": [</w:t>
            </w:r>
          </w:p>
          <w:p w14:paraId="3C6740DC"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sidRPr="00BD0303">
              <w:rPr>
                <w:rFonts w:ascii="Courier New" w:hAnsi="Courier New" w:cs="Courier New"/>
                <w:color w:val="000000" w:themeColor="text1"/>
              </w:rPr>
              <w:tab/>
            </w:r>
            <w:r w:rsidRPr="00BD0303">
              <w:rPr>
                <w:rFonts w:ascii="Courier New" w:hAnsi="Courier New" w:cs="Courier New"/>
                <w:color w:val="000000" w:themeColor="text1"/>
              </w:rPr>
              <w:tab/>
            </w:r>
            <w:r>
              <w:rPr>
                <w:rFonts w:ascii="Courier New" w:hAnsi="Courier New" w:cs="Courier New"/>
                <w:color w:val="000000" w:themeColor="text1"/>
              </w:rPr>
              <w:t xml:space="preserve">   </w:t>
            </w:r>
            <w:r w:rsidRPr="00BD0303">
              <w:rPr>
                <w:rFonts w:ascii="Courier New" w:hAnsi="Courier New" w:cs="Courier New"/>
                <w:color w:val="000000" w:themeColor="text1"/>
              </w:rPr>
              <w:t>"sdp_relax"</w:t>
            </w:r>
          </w:p>
          <w:p w14:paraId="603016C8" w14:textId="77777777" w:rsidR="00A30910"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sidRPr="00BD0303">
              <w:rPr>
                <w:rFonts w:ascii="Courier New" w:hAnsi="Courier New" w:cs="Courier New"/>
                <w:color w:val="000000" w:themeColor="text1"/>
              </w:rPr>
              <w:tab/>
            </w:r>
            <w:r w:rsidRPr="00BD0303">
              <w:rPr>
                <w:rFonts w:ascii="Courier New" w:hAnsi="Courier New" w:cs="Courier New"/>
                <w:color w:val="000000" w:themeColor="text1"/>
              </w:rPr>
              <w:tab/>
              <w:t>],</w:t>
            </w:r>
          </w:p>
          <w:p w14:paraId="2FE6CED9" w14:textId="77777777" w:rsidR="00A30910" w:rsidRDefault="00A30910" w:rsidP="005A7D3D">
            <w:pPr>
              <w:rPr>
                <w:rFonts w:ascii="Courier New" w:hAnsi="Courier New" w:cs="Courier New"/>
                <w:color w:val="000000" w:themeColor="text1"/>
              </w:rPr>
            </w:pPr>
            <w:r>
              <w:rPr>
                <w:rFonts w:ascii="Courier New" w:hAnsi="Courier New" w:cs="Courier New"/>
                <w:color w:val="000000" w:themeColor="text1"/>
              </w:rPr>
              <w:t xml:space="preserve">           </w:t>
            </w:r>
            <w:r w:rsidRPr="00BD0303">
              <w:rPr>
                <w:rFonts w:ascii="Courier New" w:hAnsi="Courier New" w:cs="Courier New"/>
                <w:color w:val="000000" w:themeColor="text1"/>
              </w:rPr>
              <w:t>"</w:t>
            </w:r>
            <w:r>
              <w:rPr>
                <w:rFonts w:ascii="Courier New" w:hAnsi="Courier New" w:cs="Courier New"/>
                <w:color w:val="000000" w:themeColor="text1"/>
              </w:rPr>
              <w:t>objective</w:t>
            </w:r>
            <w:r w:rsidRPr="00BD0303">
              <w:rPr>
                <w:rFonts w:ascii="Courier New" w:hAnsi="Courier New" w:cs="Courier New"/>
                <w:color w:val="000000" w:themeColor="text1"/>
              </w:rPr>
              <w:t>"</w:t>
            </w:r>
            <w:r>
              <w:rPr>
                <w:rFonts w:ascii="Courier New" w:hAnsi="Courier New" w:cs="Courier New"/>
                <w:color w:val="000000" w:themeColor="text1"/>
              </w:rPr>
              <w:t>:{</w:t>
            </w:r>
          </w:p>
          <w:p w14:paraId="449A2CA7" w14:textId="77777777" w:rsidR="00A30910" w:rsidRDefault="00A30910" w:rsidP="005A7D3D">
            <w:pPr>
              <w:rPr>
                <w:rFonts w:ascii="Courier New" w:hAnsi="Courier New" w:cs="Courier New"/>
                <w:color w:val="000000" w:themeColor="text1"/>
              </w:rPr>
            </w:pPr>
            <w:r>
              <w:rPr>
                <w:rFonts w:ascii="Courier New" w:hAnsi="Courier New" w:cs="Courier New"/>
                <w:color w:val="000000" w:themeColor="text1"/>
              </w:rPr>
              <w:t xml:space="preserve">               </w:t>
            </w:r>
            <w:r w:rsidRPr="00BD0303">
              <w:rPr>
                <w:rFonts w:ascii="Courier New" w:hAnsi="Courier New" w:cs="Courier New"/>
                <w:color w:val="000000" w:themeColor="text1"/>
              </w:rPr>
              <w:t>"msize</w:t>
            </w:r>
            <w:r>
              <w:rPr>
                <w:rFonts w:ascii="Courier New" w:hAnsi="Courier New" w:cs="Courier New"/>
                <w:color w:val="000000" w:themeColor="text1"/>
              </w:rPr>
              <w:t>s</w:t>
            </w:r>
            <w:r w:rsidRPr="00BD0303">
              <w:rPr>
                <w:rFonts w:ascii="Courier New" w:hAnsi="Courier New" w:cs="Courier New"/>
                <w:color w:val="000000" w:themeColor="text1"/>
              </w:rPr>
              <w:t>": 3,</w:t>
            </w:r>
          </w:p>
          <w:p w14:paraId="69AFE9FE" w14:textId="77777777" w:rsidR="00A30910" w:rsidRPr="00BD0303" w:rsidRDefault="00A30910" w:rsidP="005A7D3D">
            <w:pPr>
              <w:rPr>
                <w:rFonts w:ascii="Courier New" w:hAnsi="Courier New" w:cs="Courier New"/>
                <w:color w:val="000000" w:themeColor="text1"/>
              </w:rPr>
            </w:pPr>
            <w:r>
              <w:rPr>
                <w:rFonts w:ascii="Courier New" w:hAnsi="Courier New" w:cs="Courier New"/>
                <w:color w:val="000000" w:themeColor="text1"/>
              </w:rPr>
              <w:t xml:space="preserve">               </w:t>
            </w:r>
            <w:r w:rsidRPr="00BD0303">
              <w:rPr>
                <w:rFonts w:ascii="Courier New" w:hAnsi="Courier New" w:cs="Courier New"/>
                <w:color w:val="000000" w:themeColor="text1"/>
              </w:rPr>
              <w:t>"</w:t>
            </w:r>
            <w:r>
              <w:rPr>
                <w:rFonts w:ascii="Courier New" w:hAnsi="Courier New" w:cs="Courier New"/>
                <w:color w:val="000000" w:themeColor="text1"/>
              </w:rPr>
              <w:t>symat</w:t>
            </w:r>
            <w:r w:rsidRPr="00BD0303">
              <w:rPr>
                <w:rFonts w:ascii="Courier New" w:hAnsi="Courier New" w:cs="Courier New"/>
                <w:color w:val="000000" w:themeColor="text1"/>
              </w:rPr>
              <w:t>"</w:t>
            </w:r>
            <w:r>
              <w:rPr>
                <w:rFonts w:ascii="Courier New" w:hAnsi="Courier New" w:cs="Courier New"/>
                <w:color w:val="000000" w:themeColor="text1"/>
              </w:rPr>
              <w:t>:</w:t>
            </w:r>
            <w:r w:rsidRPr="00BD0303">
              <w:rPr>
                <w:rFonts w:ascii="Courier New" w:hAnsi="Courier New" w:cs="Courier New"/>
                <w:color w:val="000000" w:themeColor="text1"/>
              </w:rPr>
              <w:t xml:space="preserve"> [</w:t>
            </w:r>
          </w:p>
          <w:p w14:paraId="1CB0A19F"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sidRPr="00BD0303">
              <w:rPr>
                <w:rFonts w:ascii="Courier New" w:hAnsi="Courier New" w:cs="Courier New"/>
                <w:color w:val="000000" w:themeColor="text1"/>
              </w:rPr>
              <w:tab/>
            </w:r>
            <w:r w:rsidRPr="00BD0303">
              <w:rPr>
                <w:rFonts w:ascii="Courier New" w:hAnsi="Courier New" w:cs="Courier New"/>
                <w:color w:val="000000" w:themeColor="text1"/>
              </w:rPr>
              <w:tab/>
            </w:r>
            <w:r w:rsidRPr="00BD0303">
              <w:rPr>
                <w:rFonts w:ascii="Courier New" w:hAnsi="Courier New" w:cs="Courier New"/>
                <w:color w:val="000000" w:themeColor="text1"/>
              </w:rPr>
              <w:tab/>
            </w:r>
            <w:r>
              <w:rPr>
                <w:rFonts w:ascii="Courier New" w:hAnsi="Courier New" w:cs="Courier New"/>
                <w:color w:val="000000" w:themeColor="text1"/>
              </w:rPr>
              <w:t xml:space="preserve">  </w:t>
            </w:r>
            <w:r w:rsidRPr="00BD0303">
              <w:rPr>
                <w:rFonts w:ascii="Courier New" w:hAnsi="Courier New" w:cs="Courier New"/>
                <w:color w:val="000000" w:themeColor="text1"/>
              </w:rPr>
              <w:t>[</w:t>
            </w:r>
            <w:r>
              <w:rPr>
                <w:rFonts w:ascii="Courier New" w:hAnsi="Courier New" w:cs="Courier New"/>
                <w:color w:val="000000" w:themeColor="text1"/>
              </w:rPr>
              <w:t xml:space="preserve"> 4.0,</w:t>
            </w:r>
            <w:r w:rsidRPr="00BD0303">
              <w:rPr>
                <w:rFonts w:ascii="Courier New" w:hAnsi="Courier New" w:cs="Courier New"/>
                <w:color w:val="000000" w:themeColor="text1"/>
              </w:rPr>
              <w:t>0,1,1,1],</w:t>
            </w:r>
          </w:p>
          <w:p w14:paraId="3F351D44"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sidRPr="00BD0303">
              <w:rPr>
                <w:rFonts w:ascii="Courier New" w:hAnsi="Courier New" w:cs="Courier New"/>
                <w:color w:val="000000" w:themeColor="text1"/>
              </w:rPr>
              <w:tab/>
            </w:r>
            <w:r w:rsidRPr="00BD0303">
              <w:rPr>
                <w:rFonts w:ascii="Courier New" w:hAnsi="Courier New" w:cs="Courier New"/>
                <w:color w:val="000000" w:themeColor="text1"/>
              </w:rPr>
              <w:tab/>
            </w:r>
            <w:r w:rsidRPr="00BD0303">
              <w:rPr>
                <w:rFonts w:ascii="Courier New" w:hAnsi="Courier New" w:cs="Courier New"/>
                <w:color w:val="000000" w:themeColor="text1"/>
              </w:rPr>
              <w:tab/>
            </w:r>
            <w:r>
              <w:rPr>
                <w:rFonts w:ascii="Courier New" w:hAnsi="Courier New" w:cs="Courier New"/>
                <w:color w:val="000000" w:themeColor="text1"/>
              </w:rPr>
              <w:t xml:space="preserve">  </w:t>
            </w:r>
            <w:r w:rsidRPr="00BD0303">
              <w:rPr>
                <w:rFonts w:ascii="Courier New" w:hAnsi="Courier New" w:cs="Courier New"/>
                <w:color w:val="000000" w:themeColor="text1"/>
              </w:rPr>
              <w:t>[</w:t>
            </w:r>
            <w:r>
              <w:rPr>
                <w:rFonts w:ascii="Courier New" w:hAnsi="Courier New" w:cs="Courier New"/>
                <w:color w:val="000000" w:themeColor="text1"/>
              </w:rPr>
              <w:t xml:space="preserve"> 1.0,</w:t>
            </w:r>
            <w:r w:rsidRPr="00BD0303">
              <w:rPr>
                <w:rFonts w:ascii="Courier New" w:hAnsi="Courier New" w:cs="Courier New"/>
                <w:color w:val="000000" w:themeColor="text1"/>
              </w:rPr>
              <w:t>0,1,1,2],</w:t>
            </w:r>
          </w:p>
          <w:p w14:paraId="73B07EA2"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sidRPr="00BD0303">
              <w:rPr>
                <w:rFonts w:ascii="Courier New" w:hAnsi="Courier New" w:cs="Courier New"/>
                <w:color w:val="000000" w:themeColor="text1"/>
              </w:rPr>
              <w:tab/>
            </w:r>
            <w:r w:rsidRPr="00BD0303">
              <w:rPr>
                <w:rFonts w:ascii="Courier New" w:hAnsi="Courier New" w:cs="Courier New"/>
                <w:color w:val="000000" w:themeColor="text1"/>
              </w:rPr>
              <w:tab/>
            </w:r>
            <w:r w:rsidRPr="00BD0303">
              <w:rPr>
                <w:rFonts w:ascii="Courier New" w:hAnsi="Courier New" w:cs="Courier New"/>
                <w:color w:val="000000" w:themeColor="text1"/>
              </w:rPr>
              <w:tab/>
            </w:r>
            <w:r>
              <w:rPr>
                <w:rFonts w:ascii="Courier New" w:hAnsi="Courier New" w:cs="Courier New"/>
                <w:color w:val="000000" w:themeColor="text1"/>
              </w:rPr>
              <w:t xml:space="preserve">  </w:t>
            </w:r>
            <w:r w:rsidRPr="00BD0303">
              <w:rPr>
                <w:rFonts w:ascii="Courier New" w:hAnsi="Courier New" w:cs="Courier New"/>
                <w:color w:val="000000" w:themeColor="text1"/>
              </w:rPr>
              <w:t>[</w:t>
            </w:r>
            <w:r>
              <w:rPr>
                <w:rFonts w:ascii="Courier New" w:hAnsi="Courier New" w:cs="Courier New"/>
                <w:color w:val="000000" w:themeColor="text1"/>
              </w:rPr>
              <w:t>-2.0,</w:t>
            </w:r>
            <w:r w:rsidRPr="00BD0303">
              <w:rPr>
                <w:rFonts w:ascii="Courier New" w:hAnsi="Courier New" w:cs="Courier New"/>
                <w:color w:val="000000" w:themeColor="text1"/>
              </w:rPr>
              <w:t>0,1,2,2],</w:t>
            </w:r>
          </w:p>
          <w:p w14:paraId="54F71140"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sidRPr="00BD0303">
              <w:rPr>
                <w:rFonts w:ascii="Courier New" w:hAnsi="Courier New" w:cs="Courier New"/>
                <w:color w:val="000000" w:themeColor="text1"/>
              </w:rPr>
              <w:tab/>
            </w:r>
            <w:r w:rsidRPr="00BD0303">
              <w:rPr>
                <w:rFonts w:ascii="Courier New" w:hAnsi="Courier New" w:cs="Courier New"/>
                <w:color w:val="000000" w:themeColor="text1"/>
              </w:rPr>
              <w:tab/>
            </w:r>
            <w:r w:rsidRPr="00BD0303">
              <w:rPr>
                <w:rFonts w:ascii="Courier New" w:hAnsi="Courier New" w:cs="Courier New"/>
                <w:color w:val="000000" w:themeColor="text1"/>
              </w:rPr>
              <w:tab/>
            </w:r>
            <w:r>
              <w:rPr>
                <w:rFonts w:ascii="Courier New" w:hAnsi="Courier New" w:cs="Courier New"/>
                <w:color w:val="000000" w:themeColor="text1"/>
              </w:rPr>
              <w:t xml:space="preserve">  </w:t>
            </w:r>
            <w:r w:rsidRPr="00BD0303">
              <w:rPr>
                <w:rFonts w:ascii="Courier New" w:hAnsi="Courier New" w:cs="Courier New"/>
                <w:color w:val="000000" w:themeColor="text1"/>
              </w:rPr>
              <w:t>[</w:t>
            </w:r>
            <w:r>
              <w:rPr>
                <w:rFonts w:ascii="Courier New" w:hAnsi="Courier New" w:cs="Courier New"/>
                <w:color w:val="000000" w:themeColor="text1"/>
              </w:rPr>
              <w:t xml:space="preserve"> 1.0,</w:t>
            </w:r>
            <w:r w:rsidRPr="00BD0303">
              <w:rPr>
                <w:rFonts w:ascii="Courier New" w:hAnsi="Courier New" w:cs="Courier New"/>
                <w:color w:val="000000" w:themeColor="text1"/>
              </w:rPr>
              <w:t>0,1,2,3],</w:t>
            </w:r>
          </w:p>
          <w:p w14:paraId="255D9C98"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sidRPr="00BD0303">
              <w:rPr>
                <w:rFonts w:ascii="Courier New" w:hAnsi="Courier New" w:cs="Courier New"/>
                <w:color w:val="000000" w:themeColor="text1"/>
              </w:rPr>
              <w:tab/>
            </w:r>
            <w:r w:rsidRPr="00BD0303">
              <w:rPr>
                <w:rFonts w:ascii="Courier New" w:hAnsi="Courier New" w:cs="Courier New"/>
                <w:color w:val="000000" w:themeColor="text1"/>
              </w:rPr>
              <w:tab/>
            </w:r>
            <w:r w:rsidRPr="00BD0303">
              <w:rPr>
                <w:rFonts w:ascii="Courier New" w:hAnsi="Courier New" w:cs="Courier New"/>
                <w:color w:val="000000" w:themeColor="text1"/>
              </w:rPr>
              <w:tab/>
            </w:r>
            <w:r>
              <w:rPr>
                <w:rFonts w:ascii="Courier New" w:hAnsi="Courier New" w:cs="Courier New"/>
                <w:color w:val="000000" w:themeColor="text1"/>
              </w:rPr>
              <w:t xml:space="preserve">  </w:t>
            </w:r>
            <w:r w:rsidRPr="00BD0303">
              <w:rPr>
                <w:rFonts w:ascii="Courier New" w:hAnsi="Courier New" w:cs="Courier New"/>
                <w:color w:val="000000" w:themeColor="text1"/>
              </w:rPr>
              <w:t>[</w:t>
            </w:r>
            <w:r>
              <w:rPr>
                <w:rFonts w:ascii="Courier New" w:hAnsi="Courier New" w:cs="Courier New"/>
                <w:color w:val="000000" w:themeColor="text1"/>
              </w:rPr>
              <w:t xml:space="preserve"> 4.0,</w:t>
            </w:r>
            <w:r w:rsidRPr="00BD0303">
              <w:rPr>
                <w:rFonts w:ascii="Courier New" w:hAnsi="Courier New" w:cs="Courier New"/>
                <w:color w:val="000000" w:themeColor="text1"/>
              </w:rPr>
              <w:t>0,1,3,3]</w:t>
            </w:r>
          </w:p>
          <w:p w14:paraId="134D2C9E" w14:textId="77777777" w:rsidR="00A30910"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Pr>
                <w:rFonts w:ascii="Courier New" w:hAnsi="Courier New" w:cs="Courier New"/>
                <w:color w:val="000000" w:themeColor="text1"/>
              </w:rPr>
              <w:t xml:space="preserve">    </w:t>
            </w:r>
            <w:r w:rsidRPr="00BD0303">
              <w:rPr>
                <w:rFonts w:ascii="Courier New" w:hAnsi="Courier New" w:cs="Courier New"/>
                <w:color w:val="000000" w:themeColor="text1"/>
              </w:rPr>
              <w:t>]</w:t>
            </w:r>
          </w:p>
          <w:p w14:paraId="12B5621F" w14:textId="77777777" w:rsidR="00A30910" w:rsidRPr="00BD0303" w:rsidRDefault="00A30910" w:rsidP="005A7D3D">
            <w:pPr>
              <w:rPr>
                <w:rFonts w:ascii="Courier New" w:hAnsi="Courier New" w:cs="Courier New"/>
                <w:color w:val="000000" w:themeColor="text1"/>
              </w:rPr>
            </w:pPr>
            <w:r>
              <w:rPr>
                <w:rFonts w:ascii="Courier New" w:hAnsi="Courier New" w:cs="Courier New"/>
                <w:color w:val="000000" w:themeColor="text1"/>
              </w:rPr>
              <w:t xml:space="preserve">           }</w:t>
            </w:r>
          </w:p>
          <w:p w14:paraId="538205FE" w14:textId="77777777" w:rsidR="00A30910" w:rsidRPr="00BD0303" w:rsidRDefault="00A30910" w:rsidP="005A7D3D">
            <w:pPr>
              <w:rPr>
                <w:rFonts w:ascii="Courier New" w:hAnsi="Courier New" w:cs="Courier New"/>
                <w:color w:val="000000" w:themeColor="text1"/>
              </w:rPr>
            </w:pPr>
            <w:r>
              <w:rPr>
                <w:rFonts w:ascii="Courier New" w:hAnsi="Courier New" w:cs="Courier New"/>
                <w:color w:val="000000" w:themeColor="text1"/>
              </w:rPr>
              <w:t xml:space="preserve">           </w:t>
            </w:r>
            <w:r w:rsidRPr="00BD0303">
              <w:rPr>
                <w:rFonts w:ascii="Courier New" w:hAnsi="Courier New" w:cs="Courier New"/>
                <w:color w:val="000000" w:themeColor="text1"/>
              </w:rPr>
              <w:t>"</w:t>
            </w:r>
            <w:r>
              <w:rPr>
                <w:rFonts w:ascii="Courier New" w:hAnsi="Courier New" w:cs="Courier New"/>
                <w:color w:val="000000" w:themeColor="text1"/>
              </w:rPr>
              <w:t>constraints</w:t>
            </w:r>
            <w:r w:rsidRPr="00BD0303">
              <w:rPr>
                <w:rFonts w:ascii="Courier New" w:hAnsi="Courier New" w:cs="Courier New"/>
                <w:color w:val="000000" w:themeColor="text1"/>
              </w:rPr>
              <w:t>"</w:t>
            </w:r>
            <w:r>
              <w:rPr>
                <w:rFonts w:ascii="Courier New" w:hAnsi="Courier New" w:cs="Courier New"/>
                <w:color w:val="000000" w:themeColor="text1"/>
              </w:rPr>
              <w:t>:{</w:t>
            </w:r>
          </w:p>
          <w:p w14:paraId="3E2CCD18"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sidRPr="00BD0303">
              <w:rPr>
                <w:rFonts w:ascii="Courier New" w:hAnsi="Courier New" w:cs="Courier New"/>
                <w:color w:val="000000" w:themeColor="text1"/>
              </w:rPr>
              <w:tab/>
            </w:r>
            <w:r w:rsidRPr="00BD0303">
              <w:rPr>
                <w:rFonts w:ascii="Courier New" w:hAnsi="Courier New" w:cs="Courier New"/>
                <w:color w:val="000000" w:themeColor="text1"/>
              </w:rPr>
              <w:tab/>
            </w:r>
            <w:r>
              <w:rPr>
                <w:rFonts w:ascii="Courier New" w:hAnsi="Courier New" w:cs="Courier New"/>
                <w:color w:val="000000" w:themeColor="text1"/>
              </w:rPr>
              <w:t xml:space="preserve">    </w:t>
            </w:r>
            <w:r w:rsidRPr="00BD0303">
              <w:rPr>
                <w:rFonts w:ascii="Courier New" w:hAnsi="Courier New" w:cs="Courier New"/>
                <w:color w:val="000000" w:themeColor="text1"/>
              </w:rPr>
              <w:t>"ncon": 2,</w:t>
            </w:r>
          </w:p>
          <w:p w14:paraId="57C4FA2B"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sidRPr="00BD0303">
              <w:rPr>
                <w:rFonts w:ascii="Courier New" w:hAnsi="Courier New" w:cs="Courier New"/>
                <w:color w:val="000000" w:themeColor="text1"/>
              </w:rPr>
              <w:tab/>
            </w:r>
            <w:r w:rsidRPr="00BD0303">
              <w:rPr>
                <w:rFonts w:ascii="Courier New" w:hAnsi="Courier New" w:cs="Courier New"/>
                <w:color w:val="000000" w:themeColor="text1"/>
              </w:rPr>
              <w:tab/>
            </w:r>
            <w:r>
              <w:rPr>
                <w:rFonts w:ascii="Courier New" w:hAnsi="Courier New" w:cs="Courier New"/>
                <w:color w:val="000000" w:themeColor="text1"/>
              </w:rPr>
              <w:t xml:space="preserve">    </w:t>
            </w:r>
            <w:r w:rsidRPr="00BD0303">
              <w:rPr>
                <w:rFonts w:ascii="Courier New" w:hAnsi="Courier New" w:cs="Courier New"/>
                <w:color w:val="000000" w:themeColor="text1"/>
              </w:rPr>
              <w:t>"rhs": [1</w:t>
            </w:r>
            <w:r>
              <w:rPr>
                <w:rFonts w:ascii="Courier New" w:hAnsi="Courier New" w:cs="Courier New"/>
                <w:color w:val="000000" w:themeColor="text1"/>
              </w:rPr>
              <w:t>.0</w:t>
            </w:r>
            <w:r w:rsidRPr="00BD0303">
              <w:rPr>
                <w:rFonts w:ascii="Courier New" w:hAnsi="Courier New" w:cs="Courier New"/>
                <w:color w:val="000000" w:themeColor="text1"/>
              </w:rPr>
              <w:t xml:space="preserve"> 1</w:t>
            </w:r>
            <w:r>
              <w:rPr>
                <w:rFonts w:ascii="Courier New" w:hAnsi="Courier New" w:cs="Courier New"/>
                <w:color w:val="000000" w:themeColor="text1"/>
              </w:rPr>
              <w:t>.0</w:t>
            </w:r>
            <w:r w:rsidRPr="00BD0303">
              <w:rPr>
                <w:rFonts w:ascii="Courier New" w:hAnsi="Courier New" w:cs="Courier New"/>
                <w:color w:val="000000" w:themeColor="text1"/>
              </w:rPr>
              <w:t>],</w:t>
            </w:r>
          </w:p>
          <w:p w14:paraId="3ABE2567"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sidRPr="00BD0303">
              <w:rPr>
                <w:rFonts w:ascii="Courier New" w:hAnsi="Courier New" w:cs="Courier New"/>
                <w:color w:val="000000" w:themeColor="text1"/>
              </w:rPr>
              <w:tab/>
            </w:r>
            <w:r w:rsidRPr="00BD0303">
              <w:rPr>
                <w:rFonts w:ascii="Courier New" w:hAnsi="Courier New" w:cs="Courier New"/>
                <w:color w:val="000000" w:themeColor="text1"/>
              </w:rPr>
              <w:tab/>
            </w:r>
            <w:r>
              <w:rPr>
                <w:rFonts w:ascii="Courier New" w:hAnsi="Courier New" w:cs="Courier New"/>
                <w:color w:val="000000" w:themeColor="text1"/>
              </w:rPr>
              <w:t xml:space="preserve">    </w:t>
            </w:r>
            <w:r w:rsidRPr="00BD0303">
              <w:rPr>
                <w:rFonts w:ascii="Courier New" w:hAnsi="Courier New" w:cs="Courier New"/>
                <w:color w:val="000000" w:themeColor="text1"/>
              </w:rPr>
              <w:t>"lr</w:t>
            </w:r>
            <w:r>
              <w:rPr>
                <w:rFonts w:ascii="Courier New" w:hAnsi="Courier New" w:cs="Courier New"/>
                <w:color w:val="000000" w:themeColor="text1"/>
              </w:rPr>
              <w:t>mat</w:t>
            </w:r>
            <w:r w:rsidRPr="00BD0303">
              <w:rPr>
                <w:rFonts w:ascii="Courier New" w:hAnsi="Courier New" w:cs="Courier New"/>
                <w:color w:val="000000" w:themeColor="text1"/>
              </w:rPr>
              <w:t>": [</w:t>
            </w:r>
          </w:p>
          <w:p w14:paraId="2BADBBD5"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sidRPr="00BD0303">
              <w:rPr>
                <w:rFonts w:ascii="Courier New" w:hAnsi="Courier New" w:cs="Courier New"/>
                <w:color w:val="000000" w:themeColor="text1"/>
              </w:rPr>
              <w:tab/>
            </w:r>
            <w:r w:rsidRPr="00BD0303">
              <w:rPr>
                <w:rFonts w:ascii="Courier New" w:hAnsi="Courier New" w:cs="Courier New"/>
                <w:color w:val="000000" w:themeColor="text1"/>
              </w:rPr>
              <w:tab/>
            </w:r>
            <w:r w:rsidRPr="00BD0303">
              <w:rPr>
                <w:rFonts w:ascii="Courier New" w:hAnsi="Courier New" w:cs="Courier New"/>
                <w:color w:val="000000" w:themeColor="text1"/>
              </w:rPr>
              <w:tab/>
            </w:r>
            <w:r>
              <w:rPr>
                <w:rFonts w:ascii="Courier New" w:hAnsi="Courier New" w:cs="Courier New"/>
                <w:color w:val="000000" w:themeColor="text1"/>
              </w:rPr>
              <w:t xml:space="preserve">  </w:t>
            </w:r>
            <w:r w:rsidRPr="00BD0303">
              <w:rPr>
                <w:rFonts w:ascii="Courier New" w:hAnsi="Courier New" w:cs="Courier New"/>
                <w:color w:val="000000" w:themeColor="text1"/>
              </w:rPr>
              <w:t>[</w:t>
            </w:r>
            <w:r>
              <w:rPr>
                <w:rFonts w:ascii="Courier New" w:hAnsi="Courier New" w:cs="Courier New"/>
                <w:color w:val="000000" w:themeColor="text1"/>
              </w:rPr>
              <w:t>2.0,</w:t>
            </w:r>
            <w:r w:rsidRPr="00BD0303">
              <w:rPr>
                <w:rFonts w:ascii="Courier New" w:hAnsi="Courier New" w:cs="Courier New"/>
                <w:color w:val="000000" w:themeColor="text1"/>
              </w:rPr>
              <w:t>1,1,1,1],</w:t>
            </w:r>
          </w:p>
          <w:p w14:paraId="430BA4EF"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sidRPr="00BD0303">
              <w:rPr>
                <w:rFonts w:ascii="Courier New" w:hAnsi="Courier New" w:cs="Courier New"/>
                <w:color w:val="000000" w:themeColor="text1"/>
              </w:rPr>
              <w:tab/>
            </w:r>
            <w:r w:rsidRPr="00BD0303">
              <w:rPr>
                <w:rFonts w:ascii="Courier New" w:hAnsi="Courier New" w:cs="Courier New"/>
                <w:color w:val="000000" w:themeColor="text1"/>
              </w:rPr>
              <w:tab/>
            </w:r>
            <w:r w:rsidRPr="00BD0303">
              <w:rPr>
                <w:rFonts w:ascii="Courier New" w:hAnsi="Courier New" w:cs="Courier New"/>
                <w:color w:val="000000" w:themeColor="text1"/>
              </w:rPr>
              <w:tab/>
            </w:r>
            <w:r>
              <w:rPr>
                <w:rFonts w:ascii="Courier New" w:hAnsi="Courier New" w:cs="Courier New"/>
                <w:color w:val="000000" w:themeColor="text1"/>
              </w:rPr>
              <w:t xml:space="preserve">  </w:t>
            </w:r>
            <w:r w:rsidRPr="00BD0303">
              <w:rPr>
                <w:rFonts w:ascii="Courier New" w:hAnsi="Courier New" w:cs="Courier New"/>
                <w:color w:val="000000" w:themeColor="text1"/>
              </w:rPr>
              <w:t>[</w:t>
            </w:r>
            <w:r>
              <w:rPr>
                <w:rFonts w:ascii="Courier New" w:hAnsi="Courier New" w:cs="Courier New"/>
                <w:color w:val="000000" w:themeColor="text1"/>
              </w:rPr>
              <w:t>1.0,</w:t>
            </w:r>
            <w:r w:rsidRPr="00BD0303">
              <w:rPr>
                <w:rFonts w:ascii="Courier New" w:hAnsi="Courier New" w:cs="Courier New"/>
                <w:color w:val="000000" w:themeColor="text1"/>
              </w:rPr>
              <w:t>1,1,1,2],</w:t>
            </w:r>
          </w:p>
          <w:p w14:paraId="30C33466"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sidRPr="00BD0303">
              <w:rPr>
                <w:rFonts w:ascii="Courier New" w:hAnsi="Courier New" w:cs="Courier New"/>
                <w:color w:val="000000" w:themeColor="text1"/>
              </w:rPr>
              <w:tab/>
            </w:r>
            <w:r w:rsidRPr="00BD0303">
              <w:rPr>
                <w:rFonts w:ascii="Courier New" w:hAnsi="Courier New" w:cs="Courier New"/>
                <w:color w:val="000000" w:themeColor="text1"/>
              </w:rPr>
              <w:tab/>
            </w:r>
            <w:r w:rsidRPr="00BD0303">
              <w:rPr>
                <w:rFonts w:ascii="Courier New" w:hAnsi="Courier New" w:cs="Courier New"/>
                <w:color w:val="000000" w:themeColor="text1"/>
              </w:rPr>
              <w:tab/>
            </w:r>
            <w:r>
              <w:rPr>
                <w:rFonts w:ascii="Courier New" w:hAnsi="Courier New" w:cs="Courier New"/>
                <w:color w:val="000000" w:themeColor="text1"/>
              </w:rPr>
              <w:t xml:space="preserve">  </w:t>
            </w:r>
            <w:r w:rsidRPr="00BD0303">
              <w:rPr>
                <w:rFonts w:ascii="Courier New" w:hAnsi="Courier New" w:cs="Courier New"/>
                <w:color w:val="000000" w:themeColor="text1"/>
              </w:rPr>
              <w:t>[</w:t>
            </w:r>
            <w:r>
              <w:rPr>
                <w:rFonts w:ascii="Courier New" w:hAnsi="Courier New" w:cs="Courier New"/>
                <w:color w:val="000000" w:themeColor="text1"/>
              </w:rPr>
              <w:t>1.0,</w:t>
            </w:r>
            <w:r w:rsidRPr="00BD0303">
              <w:rPr>
                <w:rFonts w:ascii="Courier New" w:hAnsi="Courier New" w:cs="Courier New"/>
                <w:color w:val="000000" w:themeColor="text1"/>
              </w:rPr>
              <w:t>1,1,1,3],</w:t>
            </w:r>
          </w:p>
          <w:p w14:paraId="4BBE0326"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sidRPr="00BD0303">
              <w:rPr>
                <w:rFonts w:ascii="Courier New" w:hAnsi="Courier New" w:cs="Courier New"/>
                <w:color w:val="000000" w:themeColor="text1"/>
              </w:rPr>
              <w:tab/>
            </w:r>
            <w:r w:rsidRPr="00BD0303">
              <w:rPr>
                <w:rFonts w:ascii="Courier New" w:hAnsi="Courier New" w:cs="Courier New"/>
                <w:color w:val="000000" w:themeColor="text1"/>
              </w:rPr>
              <w:tab/>
            </w:r>
            <w:r w:rsidRPr="00BD0303">
              <w:rPr>
                <w:rFonts w:ascii="Courier New" w:hAnsi="Courier New" w:cs="Courier New"/>
                <w:color w:val="000000" w:themeColor="text1"/>
              </w:rPr>
              <w:tab/>
            </w:r>
            <w:r>
              <w:rPr>
                <w:rFonts w:ascii="Courier New" w:hAnsi="Courier New" w:cs="Courier New"/>
                <w:color w:val="000000" w:themeColor="text1"/>
              </w:rPr>
              <w:t xml:space="preserve">  </w:t>
            </w:r>
            <w:r w:rsidRPr="00BD0303">
              <w:rPr>
                <w:rFonts w:ascii="Courier New" w:hAnsi="Courier New" w:cs="Courier New"/>
                <w:color w:val="000000" w:themeColor="text1"/>
              </w:rPr>
              <w:t>[</w:t>
            </w:r>
            <w:r>
              <w:rPr>
                <w:rFonts w:ascii="Courier New" w:hAnsi="Courier New" w:cs="Courier New"/>
                <w:color w:val="000000" w:themeColor="text1"/>
              </w:rPr>
              <w:t>3.0,</w:t>
            </w:r>
            <w:r w:rsidRPr="00BD0303">
              <w:rPr>
                <w:rFonts w:ascii="Courier New" w:hAnsi="Courier New" w:cs="Courier New"/>
                <w:color w:val="000000" w:themeColor="text1"/>
              </w:rPr>
              <w:t>2,1,1,1],</w:t>
            </w:r>
          </w:p>
          <w:p w14:paraId="538B9754"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sidRPr="00BD0303">
              <w:rPr>
                <w:rFonts w:ascii="Courier New" w:hAnsi="Courier New" w:cs="Courier New"/>
                <w:color w:val="000000" w:themeColor="text1"/>
              </w:rPr>
              <w:tab/>
            </w:r>
            <w:r w:rsidRPr="00BD0303">
              <w:rPr>
                <w:rFonts w:ascii="Courier New" w:hAnsi="Courier New" w:cs="Courier New"/>
                <w:color w:val="000000" w:themeColor="text1"/>
              </w:rPr>
              <w:tab/>
            </w:r>
            <w:r w:rsidRPr="00BD0303">
              <w:rPr>
                <w:rFonts w:ascii="Courier New" w:hAnsi="Courier New" w:cs="Courier New"/>
                <w:color w:val="000000" w:themeColor="text1"/>
              </w:rPr>
              <w:tab/>
            </w:r>
            <w:r>
              <w:rPr>
                <w:rFonts w:ascii="Courier New" w:hAnsi="Courier New" w:cs="Courier New"/>
                <w:color w:val="000000" w:themeColor="text1"/>
              </w:rPr>
              <w:t xml:space="preserve">  </w:t>
            </w:r>
            <w:r w:rsidRPr="00BD0303">
              <w:rPr>
                <w:rFonts w:ascii="Courier New" w:hAnsi="Courier New" w:cs="Courier New"/>
                <w:color w:val="000000" w:themeColor="text1"/>
              </w:rPr>
              <w:t>[</w:t>
            </w:r>
            <w:r>
              <w:rPr>
                <w:rFonts w:ascii="Courier New" w:hAnsi="Courier New" w:cs="Courier New"/>
                <w:color w:val="000000" w:themeColor="text1"/>
              </w:rPr>
              <w:t>2.0,</w:t>
            </w:r>
            <w:r w:rsidRPr="00BD0303">
              <w:rPr>
                <w:rFonts w:ascii="Courier New" w:hAnsi="Courier New" w:cs="Courier New"/>
                <w:color w:val="000000" w:themeColor="text1"/>
              </w:rPr>
              <w:t>2,1,1,2],</w:t>
            </w:r>
          </w:p>
          <w:p w14:paraId="2D395925"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sidRPr="00BD0303">
              <w:rPr>
                <w:rFonts w:ascii="Courier New" w:hAnsi="Courier New" w:cs="Courier New"/>
                <w:color w:val="000000" w:themeColor="text1"/>
              </w:rPr>
              <w:tab/>
            </w:r>
            <w:r w:rsidRPr="00BD0303">
              <w:rPr>
                <w:rFonts w:ascii="Courier New" w:hAnsi="Courier New" w:cs="Courier New"/>
                <w:color w:val="000000" w:themeColor="text1"/>
              </w:rPr>
              <w:tab/>
            </w:r>
            <w:r w:rsidRPr="00BD0303">
              <w:rPr>
                <w:rFonts w:ascii="Courier New" w:hAnsi="Courier New" w:cs="Courier New"/>
                <w:color w:val="000000" w:themeColor="text1"/>
              </w:rPr>
              <w:tab/>
            </w:r>
            <w:r>
              <w:rPr>
                <w:rFonts w:ascii="Courier New" w:hAnsi="Courier New" w:cs="Courier New"/>
                <w:color w:val="000000" w:themeColor="text1"/>
              </w:rPr>
              <w:t xml:space="preserve">  </w:t>
            </w:r>
            <w:r w:rsidRPr="00BD0303">
              <w:rPr>
                <w:rFonts w:ascii="Courier New" w:hAnsi="Courier New" w:cs="Courier New"/>
                <w:color w:val="000000" w:themeColor="text1"/>
              </w:rPr>
              <w:t>[</w:t>
            </w:r>
            <w:r>
              <w:rPr>
                <w:rFonts w:ascii="Courier New" w:hAnsi="Courier New" w:cs="Courier New"/>
                <w:color w:val="000000" w:themeColor="text1"/>
              </w:rPr>
              <w:t>1.0,</w:t>
            </w:r>
            <w:r w:rsidRPr="00BD0303">
              <w:rPr>
                <w:rFonts w:ascii="Courier New" w:hAnsi="Courier New" w:cs="Courier New"/>
                <w:color w:val="000000" w:themeColor="text1"/>
              </w:rPr>
              <w:t>2,1,1,3]</w:t>
            </w:r>
            <w:r w:rsidRPr="00BD0303">
              <w:rPr>
                <w:rFonts w:ascii="Courier New" w:hAnsi="Courier New" w:cs="Courier New"/>
                <w:color w:val="000000" w:themeColor="text1"/>
              </w:rPr>
              <w:tab/>
            </w:r>
            <w:r w:rsidRPr="00BD0303">
              <w:rPr>
                <w:rFonts w:ascii="Courier New" w:hAnsi="Courier New" w:cs="Courier New"/>
                <w:color w:val="000000" w:themeColor="text1"/>
              </w:rPr>
              <w:tab/>
            </w:r>
          </w:p>
          <w:p w14:paraId="0C1D9BF0"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Pr>
                <w:rFonts w:ascii="Courier New" w:hAnsi="Courier New" w:cs="Courier New"/>
                <w:color w:val="000000" w:themeColor="text1"/>
              </w:rPr>
              <w:t xml:space="preserve">    </w:t>
            </w:r>
            <w:r w:rsidRPr="00BD0303">
              <w:rPr>
                <w:rFonts w:ascii="Courier New" w:hAnsi="Courier New" w:cs="Courier New"/>
                <w:color w:val="000000" w:themeColor="text1"/>
              </w:rPr>
              <w:t>],</w:t>
            </w:r>
          </w:p>
          <w:p w14:paraId="66F40234"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sidRPr="00BD0303">
              <w:rPr>
                <w:rFonts w:ascii="Courier New" w:hAnsi="Courier New" w:cs="Courier New"/>
                <w:color w:val="000000" w:themeColor="text1"/>
              </w:rPr>
              <w:tab/>
            </w:r>
            <w:r w:rsidRPr="00BD0303">
              <w:rPr>
                <w:rFonts w:ascii="Courier New" w:hAnsi="Courier New" w:cs="Courier New"/>
                <w:color w:val="000000" w:themeColor="text1"/>
              </w:rPr>
              <w:tab/>
            </w:r>
            <w:r>
              <w:rPr>
                <w:rFonts w:ascii="Courier New" w:hAnsi="Courier New" w:cs="Courier New"/>
                <w:color w:val="000000" w:themeColor="text1"/>
              </w:rPr>
              <w:t xml:space="preserve">    </w:t>
            </w:r>
            <w:r w:rsidRPr="00BD0303">
              <w:rPr>
                <w:rFonts w:ascii="Courier New" w:hAnsi="Courier New" w:cs="Courier New"/>
                <w:color w:val="000000" w:themeColor="text1"/>
              </w:rPr>
              <w:t>"op": [1,0]</w:t>
            </w:r>
          </w:p>
          <w:p w14:paraId="3A0571B0" w14:textId="77777777" w:rsidR="00A30910"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sidRPr="00BD0303">
              <w:rPr>
                <w:rFonts w:ascii="Courier New" w:hAnsi="Courier New" w:cs="Courier New"/>
                <w:color w:val="000000" w:themeColor="text1"/>
              </w:rPr>
              <w:tab/>
            </w:r>
            <w:r>
              <w:rPr>
                <w:rFonts w:ascii="Courier New" w:hAnsi="Courier New" w:cs="Courier New"/>
                <w:color w:val="000000" w:themeColor="text1"/>
              </w:rPr>
              <w:t xml:space="preserve">    </w:t>
            </w:r>
            <w:r w:rsidRPr="00BD0303">
              <w:rPr>
                <w:rFonts w:ascii="Courier New" w:hAnsi="Courier New" w:cs="Courier New"/>
                <w:color w:val="000000" w:themeColor="text1"/>
              </w:rPr>
              <w:t>}</w:t>
            </w:r>
            <w:r>
              <w:rPr>
                <w:rFonts w:ascii="Courier New" w:hAnsi="Courier New" w:cs="Courier New"/>
                <w:color w:val="000000" w:themeColor="text1"/>
              </w:rPr>
              <w:t>,</w:t>
            </w:r>
          </w:p>
          <w:p w14:paraId="7DE73CE2"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sidRPr="00BD0303">
              <w:rPr>
                <w:rFonts w:ascii="Courier New" w:hAnsi="Courier New" w:cs="Courier New"/>
                <w:color w:val="000000" w:themeColor="text1"/>
              </w:rPr>
              <w:tab/>
            </w:r>
            <w:r>
              <w:rPr>
                <w:rFonts w:ascii="Courier New" w:hAnsi="Courier New" w:cs="Courier New"/>
                <w:color w:val="000000" w:themeColor="text1"/>
              </w:rPr>
              <w:t xml:space="preserve">    </w:t>
            </w:r>
            <w:r w:rsidRPr="00BD0303">
              <w:rPr>
                <w:rFonts w:ascii="Courier New" w:hAnsi="Courier New" w:cs="Courier New"/>
                <w:color w:val="000000" w:themeColor="text1"/>
              </w:rPr>
              <w:t>"</w:t>
            </w:r>
            <w:r>
              <w:rPr>
                <w:rFonts w:ascii="Courier New" w:hAnsi="Courier New" w:cs="Courier New"/>
                <w:color w:val="000000" w:themeColor="text1"/>
              </w:rPr>
              <w:t>name</w:t>
            </w:r>
            <w:r w:rsidRPr="00BD0303">
              <w:rPr>
                <w:rFonts w:ascii="Courier New" w:hAnsi="Courier New" w:cs="Courier New"/>
                <w:color w:val="000000" w:themeColor="text1"/>
              </w:rPr>
              <w:t>": [</w:t>
            </w:r>
          </w:p>
          <w:p w14:paraId="2B17A30A"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sidRPr="00BD0303">
              <w:rPr>
                <w:rFonts w:ascii="Courier New" w:hAnsi="Courier New" w:cs="Courier New"/>
                <w:color w:val="000000" w:themeColor="text1"/>
              </w:rPr>
              <w:tab/>
            </w:r>
            <w:r w:rsidRPr="00BD0303">
              <w:rPr>
                <w:rFonts w:ascii="Courier New" w:hAnsi="Courier New" w:cs="Courier New"/>
                <w:color w:val="000000" w:themeColor="text1"/>
              </w:rPr>
              <w:tab/>
            </w:r>
            <w:r>
              <w:rPr>
                <w:rFonts w:ascii="Courier New" w:hAnsi="Courier New" w:cs="Courier New"/>
                <w:color w:val="000000" w:themeColor="text1"/>
              </w:rPr>
              <w:t xml:space="preserve">  </w:t>
            </w:r>
            <w:r w:rsidRPr="00BD0303">
              <w:rPr>
                <w:rFonts w:ascii="Courier New" w:hAnsi="Courier New" w:cs="Courier New"/>
                <w:color w:val="000000" w:themeColor="text1"/>
              </w:rPr>
              <w:t xml:space="preserve">"My </w:t>
            </w:r>
            <w:r>
              <w:rPr>
                <w:rFonts w:ascii="Courier New" w:hAnsi="Courier New" w:cs="Courier New"/>
                <w:color w:val="000000" w:themeColor="text1"/>
              </w:rPr>
              <w:t>third</w:t>
            </w:r>
            <w:r w:rsidRPr="00BD0303">
              <w:rPr>
                <w:rFonts w:ascii="Courier New" w:hAnsi="Courier New" w:cs="Courier New"/>
                <w:color w:val="000000" w:themeColor="text1"/>
              </w:rPr>
              <w:t xml:space="preserve"> example"</w:t>
            </w:r>
          </w:p>
          <w:p w14:paraId="44D670B4" w14:textId="77777777" w:rsidR="00A30910" w:rsidRPr="00BD0303" w:rsidRDefault="00A30910" w:rsidP="005A7D3D">
            <w:pPr>
              <w:rPr>
                <w:rFonts w:ascii="Courier New" w:hAnsi="Courier New" w:cs="Courier New"/>
                <w:color w:val="000000" w:themeColor="text1"/>
              </w:rPr>
            </w:pPr>
            <w:r w:rsidRPr="00BD0303">
              <w:rPr>
                <w:rFonts w:ascii="Courier New" w:hAnsi="Courier New" w:cs="Courier New"/>
                <w:color w:val="000000" w:themeColor="text1"/>
              </w:rPr>
              <w:t xml:space="preserve">     </w:t>
            </w:r>
            <w:r w:rsidRPr="00BD0303">
              <w:rPr>
                <w:rFonts w:ascii="Courier New" w:hAnsi="Courier New" w:cs="Courier New"/>
                <w:color w:val="000000" w:themeColor="text1"/>
              </w:rPr>
              <w:tab/>
            </w:r>
            <w:r>
              <w:rPr>
                <w:rFonts w:ascii="Courier New" w:hAnsi="Courier New" w:cs="Courier New"/>
                <w:color w:val="000000" w:themeColor="text1"/>
              </w:rPr>
              <w:t xml:space="preserve">    </w:t>
            </w:r>
            <w:r w:rsidRPr="00BD0303">
              <w:rPr>
                <w:rFonts w:ascii="Courier New" w:hAnsi="Courier New" w:cs="Courier New"/>
                <w:color w:val="000000" w:themeColor="text1"/>
              </w:rPr>
              <w:t>],</w:t>
            </w:r>
          </w:p>
          <w:p w14:paraId="71AE7A76" w14:textId="77777777" w:rsidR="00A30910" w:rsidRPr="00BD0303" w:rsidRDefault="00A30910" w:rsidP="005A7D3D">
            <w:pPr>
              <w:rPr>
                <w:color w:val="000000" w:themeColor="text1"/>
              </w:rPr>
            </w:pPr>
            <w:r w:rsidRPr="00BD0303">
              <w:rPr>
                <w:rFonts w:ascii="Courier New" w:hAnsi="Courier New" w:cs="Courier New"/>
                <w:color w:val="000000" w:themeColor="text1"/>
              </w:rPr>
              <w:t>}</w:t>
            </w:r>
          </w:p>
        </w:tc>
      </w:tr>
    </w:tbl>
    <w:p w14:paraId="1892C011" w14:textId="77777777" w:rsidR="00A30910" w:rsidRPr="00B47553" w:rsidRDefault="00A30910" w:rsidP="00A30910">
      <w:pPr>
        <w:rPr>
          <w:color w:val="FF0000"/>
        </w:rPr>
      </w:pPr>
    </w:p>
    <w:p w14:paraId="50DF1BE6" w14:textId="77777777" w:rsidR="00A30910" w:rsidRDefault="00A30910" w:rsidP="00A30910">
      <w:pPr>
        <w:rPr>
          <w:color w:val="FF0000"/>
        </w:rPr>
      </w:pPr>
    </w:p>
    <w:p w14:paraId="5DF482C6" w14:textId="29C6D81A" w:rsidR="00A30910" w:rsidRDefault="00A30910" w:rsidP="00A30910">
      <w:pPr>
        <w:pStyle w:val="Titre2"/>
      </w:pPr>
      <w:r>
        <w:lastRenderedPageBreak/>
        <w:t>Matlab package</w:t>
      </w:r>
    </w:p>
    <w:p w14:paraId="0849CE4F" w14:textId="77777777" w:rsidR="00A30910" w:rsidRDefault="00A30910" w:rsidP="00A30910">
      <w:pPr>
        <w:pStyle w:val="Titre3"/>
      </w:pPr>
      <w:r>
        <w:t>Matlab Poema ASCII format</w:t>
      </w:r>
    </w:p>
    <w:p w14:paraId="127C6127" w14:textId="77777777" w:rsidR="00A30910" w:rsidRDefault="00A30910" w:rsidP="00A30910">
      <w:r>
        <w:t xml:space="preserve">A problem can either be encoded using </w:t>
      </w:r>
      <w:r>
        <w:rPr>
          <w:rFonts w:ascii="Courier New" w:eastAsia="Courier New" w:hAnsi="Courier New" w:cs="Courier New"/>
        </w:rPr>
        <w:t>json</w:t>
      </w:r>
      <w:r>
        <w:t xml:space="preserve"> format or in Matlab, as a Matlab structure with fields equal to the </w:t>
      </w:r>
      <w:r>
        <w:rPr>
          <w:rFonts w:ascii="Courier New" w:eastAsia="Courier New" w:hAnsi="Courier New" w:cs="Courier New"/>
        </w:rPr>
        <w:t>json</w:t>
      </w:r>
      <w:r>
        <w:t xml:space="preserve"> attributes. The two formats can be converted from/to each other using the Matlab toolbox “jsonlab”</w:t>
      </w:r>
    </w:p>
    <w:p w14:paraId="48A7CE57" w14:textId="77777777" w:rsidR="00A30910" w:rsidRDefault="003852F6" w:rsidP="00A30910">
      <w:hyperlink r:id="rId9">
        <w:r w:rsidR="00A30910">
          <w:rPr>
            <w:color w:val="800080"/>
            <w:u w:val="single"/>
          </w:rPr>
          <w:t>https://uk.mathworks.com/matlabcentral/fileexchange/33381-jsonlab-a-toolbox-to-encode-decode-json-files</w:t>
        </w:r>
      </w:hyperlink>
      <w:r w:rsidR="00A30910">
        <w:t xml:space="preserve"> . </w:t>
      </w:r>
    </w:p>
    <w:p w14:paraId="68A3A9C8" w14:textId="77777777" w:rsidR="00A30910" w:rsidRDefault="00A30910" w:rsidP="00A30910">
      <w:r>
        <w:t>Furthermore, convertors from/to the SDPA format are provided, so that the problems can also be solved using existing software such as MOSEK or SeDuMi.</w:t>
      </w:r>
    </w:p>
    <w:p w14:paraId="69B5571D" w14:textId="77777777" w:rsidR="00A30910" w:rsidRDefault="00A30910" w:rsidP="00A30910">
      <w:r>
        <w:br/>
        <w:t xml:space="preserve">Assume that the example SDP1 (see section SDP format) is stored in a file </w:t>
      </w:r>
      <w:r>
        <w:rPr>
          <w:rFonts w:ascii="Courier New" w:eastAsia="Courier New" w:hAnsi="Courier New" w:cs="Courier New"/>
        </w:rPr>
        <w:t>myfile.json</w:t>
      </w:r>
      <w:r>
        <w:t xml:space="preserve">. To read it as a Matlab </w:t>
      </w:r>
      <w:r>
        <w:rPr>
          <w:rFonts w:ascii="Courier New" w:eastAsia="Courier New" w:hAnsi="Courier New" w:cs="Courier New"/>
        </w:rPr>
        <w:t xml:space="preserve">char </w:t>
      </w:r>
      <w:r>
        <w:t xml:space="preserve">array named </w:t>
      </w:r>
      <w:r>
        <w:rPr>
          <w:rFonts w:ascii="Courier New" w:eastAsia="Courier New" w:hAnsi="Courier New" w:cs="Courier New"/>
        </w:rPr>
        <w:t>sdp_json</w:t>
      </w:r>
      <w:r>
        <w:t xml:space="preserve">  and to convert it into a Matlab structure, call</w:t>
      </w:r>
    </w:p>
    <w:p w14:paraId="6CDBDE3B" w14:textId="77777777" w:rsidR="00A30910" w:rsidRDefault="00A30910" w:rsidP="00A30910"/>
    <w:p w14:paraId="49E97073" w14:textId="77777777" w:rsidR="00A30910" w:rsidRDefault="00A30910" w:rsidP="00A30910">
      <w:r>
        <w:t>&gt;&gt; sdp_json = fileread(</w:t>
      </w:r>
      <w:r>
        <w:rPr>
          <w:color w:val="A020F0"/>
        </w:rPr>
        <w:t>'myfile.json'</w:t>
      </w:r>
      <w:r>
        <w:t>);</w:t>
      </w:r>
    </w:p>
    <w:p w14:paraId="1B8BBEBA" w14:textId="77777777" w:rsidR="00A30910" w:rsidRDefault="00A30910" w:rsidP="00A30910">
      <w:r>
        <w:t>&gt;&gt; my_sdp_structure = loadjson(sdp_json);</w:t>
      </w:r>
    </w:p>
    <w:p w14:paraId="5B209BF8" w14:textId="77777777" w:rsidR="00A30910" w:rsidRDefault="00A30910" w:rsidP="00A30910"/>
    <w:p w14:paraId="0D0C4DFE" w14:textId="77777777" w:rsidR="00A30910" w:rsidRDefault="00A30910" w:rsidP="00A30910">
      <w:r>
        <w:t>Below is the result, problem SDP1 in Matlab format.</w:t>
      </w:r>
    </w:p>
    <w:p w14:paraId="2C18B508" w14:textId="77777777" w:rsidR="00A30910" w:rsidRDefault="00A30910" w:rsidP="00A30910">
      <w:pPr>
        <w:pStyle w:val="Titre4"/>
        <w:rPr>
          <w:color w:val="000000"/>
          <w:shd w:val="clear" w:color="auto" w:fill="CCCCCC"/>
        </w:rPr>
      </w:pPr>
      <w:r>
        <w:rPr>
          <w:color w:val="000000"/>
          <w:shd w:val="clear" w:color="auto" w:fill="CCCCCC"/>
        </w:rPr>
        <w:t>Matlab format</w:t>
      </w:r>
    </w:p>
    <w:tbl>
      <w:tblPr>
        <w:tblW w:w="8640" w:type="dxa"/>
        <w:tblInd w:w="820" w:type="dxa"/>
        <w:tblLayout w:type="fixed"/>
        <w:tblLook w:val="0600" w:firstRow="0" w:lastRow="0" w:firstColumn="0" w:lastColumn="0" w:noHBand="1" w:noVBand="1"/>
      </w:tblPr>
      <w:tblGrid>
        <w:gridCol w:w="8640"/>
      </w:tblGrid>
      <w:tr w:rsidR="00A30910" w14:paraId="7155CC45" w14:textId="77777777" w:rsidTr="005A7D3D">
        <w:tc>
          <w:tcPr>
            <w:tcW w:w="8640" w:type="dxa"/>
            <w:shd w:val="clear" w:color="auto" w:fill="FCE5CD"/>
            <w:tcMar>
              <w:top w:w="100" w:type="dxa"/>
              <w:left w:w="100" w:type="dxa"/>
              <w:bottom w:w="100" w:type="dxa"/>
              <w:right w:w="100" w:type="dxa"/>
            </w:tcMar>
          </w:tcPr>
          <w:p w14:paraId="4AE5D0BE" w14:textId="77777777" w:rsidR="00A30910" w:rsidRPr="007433A3" w:rsidRDefault="00A30910" w:rsidP="005A7D3D">
            <w:pPr>
              <w:autoSpaceDE w:val="0"/>
              <w:autoSpaceDN w:val="0"/>
              <w:adjustRightInd w:val="0"/>
              <w:spacing w:line="240" w:lineRule="auto"/>
              <w:rPr>
                <w:rFonts w:ascii="Courier New" w:hAnsi="Courier New" w:cs="Courier New"/>
                <w:lang w:val="en-US"/>
              </w:rPr>
            </w:pPr>
            <w:r>
              <w:rPr>
                <w:rFonts w:ascii="Courier New" w:hAnsi="Courier New" w:cs="Courier New"/>
                <w:color w:val="000000"/>
                <w:lang w:val="en-US"/>
              </w:rPr>
              <w:t>s</w:t>
            </w:r>
            <w:r w:rsidRPr="007433A3">
              <w:rPr>
                <w:rFonts w:ascii="Courier New" w:hAnsi="Courier New" w:cs="Courier New"/>
                <w:color w:val="000000"/>
                <w:lang w:val="en-US"/>
              </w:rPr>
              <w:t>dp</w:t>
            </w:r>
            <w:r>
              <w:rPr>
                <w:rFonts w:ascii="Courier New" w:hAnsi="Courier New" w:cs="Courier New"/>
                <w:color w:val="000000"/>
                <w:lang w:val="en-US"/>
              </w:rPr>
              <w:t>1</w:t>
            </w:r>
            <w:r w:rsidRPr="007433A3">
              <w:rPr>
                <w:rFonts w:ascii="Courier New" w:hAnsi="Courier New" w:cs="Courier New"/>
                <w:color w:val="000000"/>
                <w:lang w:val="en-US"/>
              </w:rPr>
              <w:t xml:space="preserve"> = struct(</w:t>
            </w:r>
            <w:r w:rsidRPr="007433A3">
              <w:rPr>
                <w:rFonts w:ascii="Courier New" w:hAnsi="Courier New" w:cs="Courier New"/>
                <w:color w:val="0000FF"/>
                <w:lang w:val="en-US"/>
              </w:rPr>
              <w:t>...</w:t>
            </w:r>
          </w:p>
          <w:p w14:paraId="6D85E4E2"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sidRPr="007433A3">
              <w:rPr>
                <w:rFonts w:ascii="Courier New" w:hAnsi="Courier New" w:cs="Courier New"/>
                <w:color w:val="A020F0"/>
                <w:lang w:val="en-US"/>
              </w:rPr>
              <w:t>"type"</w:t>
            </w:r>
            <w:r w:rsidRPr="007433A3">
              <w:rPr>
                <w:rFonts w:ascii="Courier New" w:hAnsi="Courier New" w:cs="Courier New"/>
                <w:color w:val="000000"/>
                <w:lang w:val="en-US"/>
              </w:rPr>
              <w:t>,</w:t>
            </w:r>
            <w:r w:rsidRPr="007433A3">
              <w:rPr>
                <w:rFonts w:ascii="Courier New" w:hAnsi="Courier New" w:cs="Courier New"/>
                <w:color w:val="A020F0"/>
                <w:lang w:val="en-US"/>
              </w:rPr>
              <w:t>"sdp"</w:t>
            </w:r>
            <w:r w:rsidRPr="007433A3">
              <w:rPr>
                <w:rFonts w:ascii="Courier New" w:hAnsi="Courier New" w:cs="Courier New"/>
                <w:color w:val="000000"/>
                <w:lang w:val="en-US"/>
              </w:rPr>
              <w:t>,</w:t>
            </w:r>
            <w:r w:rsidRPr="007433A3">
              <w:rPr>
                <w:rFonts w:ascii="Courier New" w:hAnsi="Courier New" w:cs="Courier New"/>
                <w:color w:val="0000FF"/>
                <w:lang w:val="en-US"/>
              </w:rPr>
              <w:t>...</w:t>
            </w:r>
          </w:p>
          <w:p w14:paraId="44AAA677"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sidRPr="007433A3">
              <w:rPr>
                <w:rFonts w:ascii="Courier New" w:hAnsi="Courier New" w:cs="Courier New"/>
                <w:color w:val="A020F0"/>
                <w:lang w:val="en-US"/>
              </w:rPr>
              <w:t>"nvar"</w:t>
            </w:r>
            <w:r w:rsidRPr="007433A3">
              <w:rPr>
                <w:rFonts w:ascii="Courier New" w:hAnsi="Courier New" w:cs="Courier New"/>
                <w:color w:val="000000"/>
                <w:lang w:val="en-US"/>
              </w:rPr>
              <w:t>, [3],</w:t>
            </w:r>
            <w:r w:rsidRPr="007433A3">
              <w:rPr>
                <w:rFonts w:ascii="Courier New" w:hAnsi="Courier New" w:cs="Courier New"/>
                <w:color w:val="0000FF"/>
                <w:lang w:val="en-US"/>
              </w:rPr>
              <w:t>...</w:t>
            </w:r>
          </w:p>
          <w:p w14:paraId="61C10084"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sidRPr="007433A3">
              <w:rPr>
                <w:rFonts w:ascii="Courier New" w:hAnsi="Courier New" w:cs="Courier New"/>
                <w:color w:val="A020F0"/>
                <w:lang w:val="en-US"/>
              </w:rPr>
              <w:t>"objective"</w:t>
            </w:r>
            <w:r w:rsidRPr="007433A3">
              <w:rPr>
                <w:rFonts w:ascii="Courier New" w:hAnsi="Courier New" w:cs="Courier New"/>
                <w:color w:val="000000"/>
                <w:lang w:val="en-US"/>
              </w:rPr>
              <w:t>, [ 1.0 2.0 3.0 ],</w:t>
            </w:r>
            <w:r w:rsidRPr="007433A3">
              <w:rPr>
                <w:rFonts w:ascii="Courier New" w:hAnsi="Courier New" w:cs="Courier New"/>
                <w:color w:val="0000FF"/>
                <w:lang w:val="en-US"/>
              </w:rPr>
              <w:t>...</w:t>
            </w:r>
          </w:p>
          <w:p w14:paraId="443DA743"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sidRPr="007433A3">
              <w:rPr>
                <w:rFonts w:ascii="Courier New" w:hAnsi="Courier New" w:cs="Courier New"/>
                <w:color w:val="A020F0"/>
                <w:lang w:val="en-US"/>
              </w:rPr>
              <w:t>"constraints"</w:t>
            </w:r>
            <w:r w:rsidRPr="007433A3">
              <w:rPr>
                <w:rFonts w:ascii="Courier New" w:hAnsi="Courier New" w:cs="Courier New"/>
                <w:color w:val="000000"/>
                <w:lang w:val="en-US"/>
              </w:rPr>
              <w:t>,struct(</w:t>
            </w:r>
            <w:r w:rsidRPr="007433A3">
              <w:rPr>
                <w:rFonts w:ascii="Courier New" w:hAnsi="Courier New" w:cs="Courier New"/>
                <w:color w:val="0000FF"/>
                <w:lang w:val="en-US"/>
              </w:rPr>
              <w:t>...</w:t>
            </w:r>
          </w:p>
          <w:p w14:paraId="0C4690FB"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A020F0"/>
                <w:lang w:val="en-US"/>
              </w:rPr>
              <w:t>"nlmi"</w:t>
            </w:r>
            <w:r w:rsidRPr="007433A3">
              <w:rPr>
                <w:rFonts w:ascii="Courier New" w:hAnsi="Courier New" w:cs="Courier New"/>
                <w:color w:val="000000"/>
                <w:lang w:val="en-US"/>
              </w:rPr>
              <w:t>, [2],</w:t>
            </w:r>
            <w:r w:rsidRPr="007433A3">
              <w:rPr>
                <w:rFonts w:ascii="Courier New" w:hAnsi="Courier New" w:cs="Courier New"/>
                <w:color w:val="0000FF"/>
                <w:lang w:val="en-US"/>
              </w:rPr>
              <w:t>...</w:t>
            </w:r>
          </w:p>
          <w:p w14:paraId="0A34A648" w14:textId="77777777" w:rsidR="00A30910" w:rsidRPr="007433A3" w:rsidRDefault="00A30910" w:rsidP="005A7D3D">
            <w:pPr>
              <w:autoSpaceDE w:val="0"/>
              <w:autoSpaceDN w:val="0"/>
              <w:adjustRightInd w:val="0"/>
              <w:spacing w:line="240" w:lineRule="auto"/>
              <w:rPr>
                <w:rFonts w:ascii="Courier New" w:hAnsi="Courier New" w:cs="Courier New"/>
                <w:lang w:val="en-US"/>
              </w:rPr>
            </w:pPr>
            <w:r>
              <w:rPr>
                <w:rFonts w:ascii="Courier New" w:hAnsi="Courier New" w:cs="Courier New"/>
                <w:color w:val="000000"/>
                <w:lang w:val="en-US"/>
              </w:rPr>
              <w:t xml:space="preserve">     </w:t>
            </w:r>
            <w:r w:rsidRPr="007433A3">
              <w:rPr>
                <w:rFonts w:ascii="Courier New" w:hAnsi="Courier New" w:cs="Courier New"/>
                <w:color w:val="000000"/>
                <w:lang w:val="en-US"/>
              </w:rPr>
              <w:t xml:space="preserve">   </w:t>
            </w:r>
            <w:r w:rsidRPr="007433A3">
              <w:rPr>
                <w:rFonts w:ascii="Courier New" w:hAnsi="Courier New" w:cs="Courier New"/>
                <w:color w:val="A020F0"/>
                <w:lang w:val="en-US"/>
              </w:rPr>
              <w:t>"msizes"</w:t>
            </w:r>
            <w:r w:rsidRPr="007433A3">
              <w:rPr>
                <w:rFonts w:ascii="Courier New" w:hAnsi="Courier New" w:cs="Courier New"/>
                <w:color w:val="000000"/>
                <w:lang w:val="en-US"/>
              </w:rPr>
              <w:t>, [ 3 2 ],</w:t>
            </w:r>
            <w:r w:rsidRPr="007433A3">
              <w:rPr>
                <w:rFonts w:ascii="Courier New" w:hAnsi="Courier New" w:cs="Courier New"/>
                <w:color w:val="0000FF"/>
                <w:lang w:val="en-US"/>
              </w:rPr>
              <w:t>...</w:t>
            </w:r>
          </w:p>
          <w:p w14:paraId="20DBDB5F"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w:t>
            </w:r>
            <w:r w:rsidRPr="007433A3">
              <w:rPr>
                <w:rFonts w:ascii="Courier New" w:hAnsi="Courier New" w:cs="Courier New"/>
                <w:color w:val="A020F0"/>
                <w:lang w:val="en-US"/>
              </w:rPr>
              <w:t>"lmi_symat"</w:t>
            </w:r>
            <w:r w:rsidRPr="007433A3">
              <w:rPr>
                <w:rFonts w:ascii="Courier New" w:hAnsi="Courier New" w:cs="Courier New"/>
                <w:color w:val="000000"/>
                <w:lang w:val="en-US"/>
              </w:rPr>
              <w:t>, [</w:t>
            </w:r>
            <w:r w:rsidRPr="007433A3">
              <w:rPr>
                <w:rFonts w:ascii="Courier New" w:hAnsi="Courier New" w:cs="Courier New"/>
                <w:color w:val="0000FF"/>
                <w:lang w:val="en-US"/>
              </w:rPr>
              <w:t>...</w:t>
            </w:r>
          </w:p>
          <w:p w14:paraId="2D7B7C5E"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[ 1.0 0 2 1 2] ;</w:t>
            </w:r>
            <w:r w:rsidRPr="007433A3">
              <w:rPr>
                <w:rFonts w:ascii="Courier New" w:hAnsi="Courier New" w:cs="Courier New"/>
                <w:color w:val="0000FF"/>
                <w:lang w:val="en-US"/>
              </w:rPr>
              <w:t>...</w:t>
            </w:r>
          </w:p>
          <w:p w14:paraId="755EE61B"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[ 2.0 0 2 2 2] ;</w:t>
            </w:r>
            <w:r w:rsidRPr="007433A3">
              <w:rPr>
                <w:rFonts w:ascii="Courier New" w:hAnsi="Courier New" w:cs="Courier New"/>
                <w:color w:val="0000FF"/>
                <w:lang w:val="en-US"/>
              </w:rPr>
              <w:t>...</w:t>
            </w:r>
          </w:p>
          <w:p w14:paraId="54AE9058"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[ 2.0 1 1 1 1] ;</w:t>
            </w:r>
            <w:r w:rsidRPr="007433A3">
              <w:rPr>
                <w:rFonts w:ascii="Courier New" w:hAnsi="Courier New" w:cs="Courier New"/>
                <w:color w:val="0000FF"/>
                <w:lang w:val="en-US"/>
              </w:rPr>
              <w:t>...</w:t>
            </w:r>
          </w:p>
          <w:p w14:paraId="47E46798"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[ 2.0 1 1 2 2] ;</w:t>
            </w:r>
            <w:r w:rsidRPr="007433A3">
              <w:rPr>
                <w:rFonts w:ascii="Courier New" w:hAnsi="Courier New" w:cs="Courier New"/>
                <w:color w:val="0000FF"/>
                <w:lang w:val="en-US"/>
              </w:rPr>
              <w:t>...</w:t>
            </w:r>
          </w:p>
          <w:p w14:paraId="20671414"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[ 2.0 1 1 3 3] ;</w:t>
            </w:r>
            <w:r w:rsidRPr="007433A3">
              <w:rPr>
                <w:rFonts w:ascii="Courier New" w:hAnsi="Courier New" w:cs="Courier New"/>
                <w:color w:val="0000FF"/>
                <w:lang w:val="en-US"/>
              </w:rPr>
              <w:t>...</w:t>
            </w:r>
          </w:p>
          <w:p w14:paraId="2D79FF49"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[-1.0 1 1 1 2] ;</w:t>
            </w:r>
            <w:r w:rsidRPr="007433A3">
              <w:rPr>
                <w:rFonts w:ascii="Courier New" w:hAnsi="Courier New" w:cs="Courier New"/>
                <w:color w:val="0000FF"/>
                <w:lang w:val="en-US"/>
              </w:rPr>
              <w:t>...</w:t>
            </w:r>
          </w:p>
          <w:p w14:paraId="3C4359F4"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[ 1.0 1 2 1 1] ;</w:t>
            </w:r>
            <w:r w:rsidRPr="007433A3">
              <w:rPr>
                <w:rFonts w:ascii="Courier New" w:hAnsi="Courier New" w:cs="Courier New"/>
                <w:color w:val="0000FF"/>
                <w:lang w:val="en-US"/>
              </w:rPr>
              <w:t>...</w:t>
            </w:r>
          </w:p>
          <w:p w14:paraId="7EDEB596"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[-1.0 1 2 2 2] ;</w:t>
            </w:r>
            <w:r w:rsidRPr="007433A3">
              <w:rPr>
                <w:rFonts w:ascii="Courier New" w:hAnsi="Courier New" w:cs="Courier New"/>
                <w:color w:val="0000FF"/>
                <w:lang w:val="en-US"/>
              </w:rPr>
              <w:t>...</w:t>
            </w:r>
          </w:p>
          <w:p w14:paraId="40E9346D"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[ 3.0 2 2 1 2] ;</w:t>
            </w:r>
            <w:r w:rsidRPr="007433A3">
              <w:rPr>
                <w:rFonts w:ascii="Courier New" w:hAnsi="Courier New" w:cs="Courier New"/>
                <w:color w:val="0000FF"/>
                <w:lang w:val="en-US"/>
              </w:rPr>
              <w:t>...</w:t>
            </w:r>
          </w:p>
          <w:p w14:paraId="4D8D1A08"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[ 2.0 3 1 1 1] ;</w:t>
            </w:r>
            <w:r w:rsidRPr="007433A3">
              <w:rPr>
                <w:rFonts w:ascii="Courier New" w:hAnsi="Courier New" w:cs="Courier New"/>
                <w:color w:val="0000FF"/>
                <w:lang w:val="en-US"/>
              </w:rPr>
              <w:t>...</w:t>
            </w:r>
          </w:p>
          <w:p w14:paraId="392C75FB"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[ 2.0 3 1 2 2] ;</w:t>
            </w:r>
            <w:r w:rsidRPr="007433A3">
              <w:rPr>
                <w:rFonts w:ascii="Courier New" w:hAnsi="Courier New" w:cs="Courier New"/>
                <w:color w:val="0000FF"/>
                <w:lang w:val="en-US"/>
              </w:rPr>
              <w:t>...</w:t>
            </w:r>
          </w:p>
          <w:p w14:paraId="79B6E630"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[ 2.0 3 1 3 3] ;</w:t>
            </w:r>
            <w:r w:rsidRPr="007433A3">
              <w:rPr>
                <w:rFonts w:ascii="Courier New" w:hAnsi="Courier New" w:cs="Courier New"/>
                <w:color w:val="0000FF"/>
                <w:lang w:val="en-US"/>
              </w:rPr>
              <w:t>...</w:t>
            </w:r>
          </w:p>
          <w:p w14:paraId="78A9AEA1"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[-1.0 3 1 1 3] ;</w:t>
            </w:r>
            <w:r w:rsidRPr="007433A3">
              <w:rPr>
                <w:rFonts w:ascii="Courier New" w:hAnsi="Courier New" w:cs="Courier New"/>
                <w:color w:val="0000FF"/>
                <w:lang w:val="en-US"/>
              </w:rPr>
              <w:t>...</w:t>
            </w:r>
          </w:p>
          <w:p w14:paraId="209D459C" w14:textId="77777777" w:rsidR="00A30910" w:rsidRPr="007433A3" w:rsidRDefault="00A30910"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sidRPr="007433A3">
              <w:rPr>
                <w:rFonts w:ascii="Courier New" w:hAnsi="Courier New" w:cs="Courier New"/>
                <w:color w:val="0000FF"/>
                <w:lang w:val="en-US"/>
              </w:rPr>
              <w:t>...</w:t>
            </w:r>
          </w:p>
          <w:p w14:paraId="4C843389" w14:textId="77777777" w:rsidR="00A30910" w:rsidRDefault="00A30910" w:rsidP="005A7D3D">
            <w:pPr>
              <w:autoSpaceDE w:val="0"/>
              <w:autoSpaceDN w:val="0"/>
              <w:adjustRightInd w:val="0"/>
              <w:spacing w:line="240" w:lineRule="auto"/>
              <w:rPr>
                <w:rFonts w:ascii="Courier New" w:hAnsi="Courier New" w:cs="Courier New"/>
                <w:color w:val="0000FF"/>
                <w:lang w:val="en-US"/>
              </w:rPr>
            </w:pPr>
            <w:r w:rsidRPr="007433A3">
              <w:rPr>
                <w:rFonts w:ascii="Courier New" w:hAnsi="Courier New" w:cs="Courier New"/>
                <w:color w:val="000000"/>
                <w:lang w:val="en-US"/>
              </w:rPr>
              <w:t xml:space="preserve">    </w:t>
            </w:r>
            <w:r w:rsidRPr="007433A3">
              <w:rPr>
                <w:rFonts w:ascii="Courier New" w:hAnsi="Courier New" w:cs="Courier New"/>
                <w:color w:val="A020F0"/>
                <w:lang w:val="en-US"/>
              </w:rPr>
              <w:t>"name"</w:t>
            </w:r>
            <w:r w:rsidRPr="007433A3">
              <w:rPr>
                <w:rFonts w:ascii="Courier New" w:hAnsi="Courier New" w:cs="Courier New"/>
                <w:color w:val="000000"/>
                <w:lang w:val="en-US"/>
              </w:rPr>
              <w:t>,</w:t>
            </w:r>
            <w:r w:rsidRPr="007433A3">
              <w:rPr>
                <w:rFonts w:ascii="Courier New" w:hAnsi="Courier New" w:cs="Courier New"/>
                <w:color w:val="A020F0"/>
                <w:lang w:val="en-US"/>
              </w:rPr>
              <w:t>"My first example"</w:t>
            </w:r>
            <w:r>
              <w:rPr>
                <w:rFonts w:ascii="Courier New" w:hAnsi="Courier New" w:cs="Courier New"/>
                <w:color w:val="A020F0"/>
                <w:lang w:val="en-US"/>
              </w:rPr>
              <w:t>,</w:t>
            </w:r>
            <w:r w:rsidRPr="007433A3">
              <w:rPr>
                <w:rFonts w:ascii="Courier New" w:hAnsi="Courier New" w:cs="Courier New"/>
                <w:color w:val="0000FF"/>
                <w:lang w:val="en-US"/>
              </w:rPr>
              <w:t>...</w:t>
            </w:r>
          </w:p>
          <w:p w14:paraId="06B9DBA6" w14:textId="77777777" w:rsidR="00A30910" w:rsidRPr="007433A3" w:rsidRDefault="00A30910" w:rsidP="005A7D3D">
            <w:pPr>
              <w:autoSpaceDE w:val="0"/>
              <w:autoSpaceDN w:val="0"/>
              <w:adjustRightInd w:val="0"/>
              <w:spacing w:line="240" w:lineRule="auto"/>
              <w:rPr>
                <w:rFonts w:ascii="Courier New" w:hAnsi="Courier New" w:cs="Courier New"/>
                <w:lang w:val="en-US"/>
              </w:rPr>
            </w:pPr>
            <w:r>
              <w:rPr>
                <w:rFonts w:ascii="Courier New" w:hAnsi="Courier New" w:cs="Courier New"/>
                <w:color w:val="A020F0"/>
                <w:lang w:val="en-US"/>
              </w:rPr>
              <w:t xml:space="preserve">    </w:t>
            </w:r>
            <w:r w:rsidRPr="007433A3">
              <w:rPr>
                <w:rFonts w:ascii="Courier New" w:hAnsi="Courier New" w:cs="Courier New"/>
                <w:color w:val="A020F0"/>
                <w:lang w:val="en-US"/>
              </w:rPr>
              <w:t>"</w:t>
            </w:r>
            <w:r>
              <w:rPr>
                <w:rFonts w:ascii="Courier New" w:hAnsi="Courier New" w:cs="Courier New"/>
                <w:color w:val="A020F0"/>
                <w:lang w:val="en-US"/>
              </w:rPr>
              <w:t>comment</w:t>
            </w:r>
            <w:r w:rsidRPr="007433A3">
              <w:rPr>
                <w:rFonts w:ascii="Courier New" w:hAnsi="Courier New" w:cs="Courier New"/>
                <w:color w:val="A020F0"/>
                <w:lang w:val="en-US"/>
              </w:rPr>
              <w:t>"</w:t>
            </w:r>
            <w:r w:rsidRPr="007433A3">
              <w:rPr>
                <w:rFonts w:ascii="Courier New" w:hAnsi="Courier New" w:cs="Courier New"/>
                <w:color w:val="000000"/>
                <w:lang w:val="en-US"/>
              </w:rPr>
              <w:t>,</w:t>
            </w:r>
            <w:r w:rsidRPr="007433A3">
              <w:rPr>
                <w:rFonts w:ascii="Courier New" w:hAnsi="Courier New" w:cs="Courier New"/>
                <w:color w:val="A020F0"/>
                <w:lang w:val="en-US"/>
              </w:rPr>
              <w:t>"</w:t>
            </w:r>
            <w:r>
              <w:rPr>
                <w:rFonts w:ascii="Courier New" w:hAnsi="Courier New" w:cs="Courier New"/>
                <w:color w:val="A020F0"/>
                <w:lang w:val="en-US"/>
              </w:rPr>
              <w:t>Two</w:t>
            </w:r>
            <w:r w:rsidRPr="007433A3">
              <w:rPr>
                <w:rFonts w:ascii="Courier New" w:hAnsi="Courier New" w:cs="Courier New"/>
                <w:color w:val="A020F0"/>
                <w:lang w:val="en-US"/>
              </w:rPr>
              <w:t xml:space="preserve"> LMIs"</w:t>
            </w:r>
            <w:r w:rsidRPr="007433A3">
              <w:rPr>
                <w:rFonts w:ascii="Courier New" w:hAnsi="Courier New" w:cs="Courier New"/>
                <w:color w:val="0000FF"/>
                <w:lang w:val="en-US"/>
              </w:rPr>
              <w:t>...</w:t>
            </w:r>
          </w:p>
          <w:p w14:paraId="232C30B8" w14:textId="77777777" w:rsidR="00A30910" w:rsidRPr="007433A3" w:rsidRDefault="00A30910" w:rsidP="005A7D3D">
            <w:pPr>
              <w:autoSpaceDE w:val="0"/>
              <w:autoSpaceDN w:val="0"/>
              <w:adjustRightInd w:val="0"/>
              <w:spacing w:line="240" w:lineRule="auto"/>
              <w:rPr>
                <w:rFonts w:ascii="Courier" w:hAnsi="Courier"/>
                <w:sz w:val="24"/>
                <w:szCs w:val="24"/>
                <w:lang w:val="en-US"/>
              </w:rPr>
            </w:pPr>
            <w:r w:rsidRPr="007433A3">
              <w:rPr>
                <w:rFonts w:ascii="Courier New" w:hAnsi="Courier New" w:cs="Courier New"/>
                <w:color w:val="000000"/>
                <w:lang w:val="en-US"/>
              </w:rPr>
              <w:t xml:space="preserve">    )</w:t>
            </w:r>
          </w:p>
        </w:tc>
      </w:tr>
    </w:tbl>
    <w:p w14:paraId="038A7393" w14:textId="77777777" w:rsidR="00A30910" w:rsidRDefault="00A30910" w:rsidP="00A30910"/>
    <w:p w14:paraId="71806F4B" w14:textId="77777777" w:rsidR="00A30910" w:rsidRDefault="00A30910" w:rsidP="00A30910">
      <w:r>
        <w:t xml:space="preserve">To convert the above structure back into </w:t>
      </w:r>
      <w:r>
        <w:rPr>
          <w:rFonts w:ascii="Courier New" w:eastAsia="Courier New" w:hAnsi="Courier New" w:cs="Courier New"/>
        </w:rPr>
        <w:t>json</w:t>
      </w:r>
      <w:r>
        <w:t xml:space="preserve"> format and write it into an ASCII file, call</w:t>
      </w:r>
    </w:p>
    <w:p w14:paraId="673A867B" w14:textId="77777777" w:rsidR="00A30910" w:rsidRDefault="00A30910" w:rsidP="00A30910">
      <w:r>
        <w:t xml:space="preserve"> </w:t>
      </w:r>
    </w:p>
    <w:p w14:paraId="4B460ECD" w14:textId="77777777" w:rsidR="00A30910" w:rsidRDefault="00A30910" w:rsidP="00A30910">
      <w:pPr>
        <w:rPr>
          <w:rFonts w:ascii="Courier New" w:eastAsia="Courier New" w:hAnsi="Courier New" w:cs="Courier New"/>
        </w:rPr>
      </w:pPr>
      <w:r>
        <w:rPr>
          <w:rFonts w:ascii="Courier New" w:eastAsia="Courier New" w:hAnsi="Courier New" w:cs="Courier New"/>
        </w:rPr>
        <w:t>&gt;&gt; sdp_json = savejson('sdp',sdp1);  %the output is a character array</w:t>
      </w:r>
    </w:p>
    <w:p w14:paraId="59B29A73" w14:textId="77777777" w:rsidR="00A30910" w:rsidRDefault="00A30910" w:rsidP="00A30910">
      <w:pPr>
        <w:rPr>
          <w:rFonts w:ascii="Courier New" w:eastAsia="Courier New" w:hAnsi="Courier New" w:cs="Courier New"/>
        </w:rPr>
      </w:pPr>
      <w:r>
        <w:rPr>
          <w:rFonts w:ascii="Courier New" w:eastAsia="Courier New" w:hAnsi="Courier New" w:cs="Courier New"/>
        </w:rPr>
        <w:t>&gt;&gt; fileID = fopen('myfile.txt','w');</w:t>
      </w:r>
    </w:p>
    <w:p w14:paraId="33DC0EA9" w14:textId="77777777" w:rsidR="00A30910" w:rsidRDefault="00A30910" w:rsidP="00A30910">
      <w:pPr>
        <w:rPr>
          <w:rFonts w:ascii="Courier New" w:eastAsia="Courier New" w:hAnsi="Courier New" w:cs="Courier New"/>
        </w:rPr>
      </w:pPr>
      <w:r>
        <w:rPr>
          <w:rFonts w:ascii="Courier New" w:eastAsia="Courier New" w:hAnsi="Courier New" w:cs="Courier New"/>
        </w:rPr>
        <w:t>&gt;&gt; fprintf(fileID,'%s\n',sdp_json)</w:t>
      </w:r>
    </w:p>
    <w:p w14:paraId="1C2B3DEB" w14:textId="77777777" w:rsidR="00A30910" w:rsidRDefault="00A30910" w:rsidP="00A30910">
      <w:pPr>
        <w:rPr>
          <w:rFonts w:ascii="Courier New" w:eastAsia="Courier New" w:hAnsi="Courier New" w:cs="Courier New"/>
        </w:rPr>
      </w:pPr>
    </w:p>
    <w:p w14:paraId="41F30FA7" w14:textId="77777777" w:rsidR="00A30910" w:rsidRDefault="00A30910" w:rsidP="00A30910">
      <w:pPr>
        <w:pStyle w:val="Titre4"/>
        <w:keepNext w:val="0"/>
        <w:keepLines w:val="0"/>
        <w:spacing w:line="301" w:lineRule="auto"/>
        <w:rPr>
          <w:color w:val="000000"/>
          <w:sz w:val="22"/>
          <w:szCs w:val="22"/>
          <w:shd w:val="clear" w:color="auto" w:fill="D3D3D3"/>
        </w:rPr>
      </w:pPr>
      <w:r w:rsidRPr="00CA15B0">
        <w:rPr>
          <w:color w:val="000000"/>
          <w:sz w:val="22"/>
          <w:szCs w:val="22"/>
          <w:shd w:val="clear" w:color="auto" w:fill="D3D3D3"/>
        </w:rPr>
        <w:t>Matlab format for SDP2 is as follows:</w:t>
      </w:r>
    </w:p>
    <w:tbl>
      <w:tblPr>
        <w:tblW w:w="8640" w:type="dxa"/>
        <w:tblBorders>
          <w:top w:val="nil"/>
          <w:left w:val="nil"/>
          <w:bottom w:val="nil"/>
          <w:right w:val="nil"/>
          <w:insideH w:val="nil"/>
          <w:insideV w:val="nil"/>
        </w:tblBorders>
        <w:tblLayout w:type="fixed"/>
        <w:tblLook w:val="0600" w:firstRow="0" w:lastRow="0" w:firstColumn="0" w:lastColumn="0" w:noHBand="1" w:noVBand="1"/>
      </w:tblPr>
      <w:tblGrid>
        <w:gridCol w:w="8640"/>
      </w:tblGrid>
      <w:tr w:rsidR="00A30910" w14:paraId="01D3AA43" w14:textId="77777777" w:rsidTr="005A7D3D">
        <w:trPr>
          <w:trHeight w:val="7350"/>
        </w:trPr>
        <w:tc>
          <w:tcPr>
            <w:tcW w:w="8640" w:type="dxa"/>
            <w:shd w:val="clear" w:color="auto" w:fill="FCE5CD"/>
            <w:tcMar>
              <w:top w:w="100" w:type="dxa"/>
              <w:left w:w="100" w:type="dxa"/>
              <w:bottom w:w="100" w:type="dxa"/>
              <w:right w:w="100" w:type="dxa"/>
            </w:tcMar>
          </w:tcPr>
          <w:p w14:paraId="24AC44C0"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sdp2 = struct(</w:t>
            </w:r>
            <w:r w:rsidRPr="00E92BF8">
              <w:rPr>
                <w:rFonts w:ascii="Courier New" w:hAnsi="Courier New" w:cs="Courier New"/>
                <w:color w:val="0000FF"/>
                <w:lang w:val="en-US"/>
              </w:rPr>
              <w:t>...</w:t>
            </w:r>
          </w:p>
          <w:p w14:paraId="7FD62D5F"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"type"</w:t>
            </w:r>
            <w:r w:rsidRPr="00E92BF8">
              <w:rPr>
                <w:rFonts w:ascii="Courier New" w:hAnsi="Courier New" w:cs="Courier New"/>
                <w:color w:val="000000"/>
                <w:lang w:val="en-US"/>
              </w:rPr>
              <w:t>,</w:t>
            </w:r>
            <w:r w:rsidRPr="00E92BF8">
              <w:rPr>
                <w:rFonts w:ascii="Courier New" w:hAnsi="Courier New" w:cs="Courier New"/>
                <w:color w:val="A020F0"/>
                <w:lang w:val="en-US"/>
              </w:rPr>
              <w:t>"sdp"</w:t>
            </w:r>
            <w:r w:rsidRPr="00E92BF8">
              <w:rPr>
                <w:rFonts w:ascii="Courier New" w:hAnsi="Courier New" w:cs="Courier New"/>
                <w:color w:val="000000"/>
                <w:lang w:val="en-US"/>
              </w:rPr>
              <w:t>,</w:t>
            </w:r>
            <w:r w:rsidRPr="00E92BF8">
              <w:rPr>
                <w:rFonts w:ascii="Courier New" w:hAnsi="Courier New" w:cs="Courier New"/>
                <w:color w:val="0000FF"/>
                <w:lang w:val="en-US"/>
              </w:rPr>
              <w:t>...</w:t>
            </w:r>
          </w:p>
          <w:p w14:paraId="56979B7C"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"nvar"</w:t>
            </w:r>
            <w:r w:rsidRPr="00E92BF8">
              <w:rPr>
                <w:rFonts w:ascii="Courier New" w:hAnsi="Courier New" w:cs="Courier New"/>
                <w:color w:val="000000"/>
                <w:lang w:val="en-US"/>
              </w:rPr>
              <w:t>, [3],</w:t>
            </w:r>
            <w:r w:rsidRPr="00E92BF8">
              <w:rPr>
                <w:rFonts w:ascii="Courier New" w:hAnsi="Courier New" w:cs="Courier New"/>
                <w:color w:val="0000FF"/>
                <w:lang w:val="en-US"/>
              </w:rPr>
              <w:t>...</w:t>
            </w:r>
          </w:p>
          <w:p w14:paraId="1134B533"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"objective"</w:t>
            </w:r>
            <w:r w:rsidRPr="00E92BF8">
              <w:rPr>
                <w:rFonts w:ascii="Courier New" w:hAnsi="Courier New" w:cs="Courier New"/>
                <w:color w:val="000000"/>
                <w:lang w:val="en-US"/>
              </w:rPr>
              <w:t>, [ 0.0 0.0 1.0 ],</w:t>
            </w:r>
            <w:r w:rsidRPr="00E92BF8">
              <w:rPr>
                <w:rFonts w:ascii="Courier New" w:hAnsi="Courier New" w:cs="Courier New"/>
                <w:color w:val="0000FF"/>
                <w:lang w:val="en-US"/>
              </w:rPr>
              <w:t>...</w:t>
            </w:r>
          </w:p>
          <w:p w14:paraId="2E180E24"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"constraints"</w:t>
            </w:r>
            <w:r w:rsidRPr="00E92BF8">
              <w:rPr>
                <w:rFonts w:ascii="Courier New" w:hAnsi="Courier New" w:cs="Courier New"/>
                <w:color w:val="000000"/>
                <w:lang w:val="en-US"/>
              </w:rPr>
              <w:t>,struct(</w:t>
            </w:r>
            <w:r w:rsidRPr="00E92BF8">
              <w:rPr>
                <w:rFonts w:ascii="Courier New" w:hAnsi="Courier New" w:cs="Courier New"/>
                <w:color w:val="0000FF"/>
                <w:lang w:val="en-US"/>
              </w:rPr>
              <w:t>...</w:t>
            </w:r>
          </w:p>
          <w:p w14:paraId="6BE33FC9"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"nlmi"</w:t>
            </w:r>
            <w:r w:rsidRPr="00E92BF8">
              <w:rPr>
                <w:rFonts w:ascii="Courier New" w:hAnsi="Courier New" w:cs="Courier New"/>
                <w:color w:val="000000"/>
                <w:lang w:val="en-US"/>
              </w:rPr>
              <w:t>, [1],</w:t>
            </w:r>
            <w:r w:rsidRPr="00E92BF8">
              <w:rPr>
                <w:rFonts w:ascii="Courier New" w:hAnsi="Courier New" w:cs="Courier New"/>
                <w:color w:val="0000FF"/>
                <w:lang w:val="en-US"/>
              </w:rPr>
              <w:t>...</w:t>
            </w:r>
          </w:p>
          <w:p w14:paraId="0812F184"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"msizes"</w:t>
            </w:r>
            <w:r w:rsidRPr="00E92BF8">
              <w:rPr>
                <w:rFonts w:ascii="Courier New" w:hAnsi="Courier New" w:cs="Courier New"/>
                <w:color w:val="000000"/>
                <w:lang w:val="en-US"/>
              </w:rPr>
              <w:t>, [ 3 ],</w:t>
            </w:r>
            <w:r w:rsidRPr="00E92BF8">
              <w:rPr>
                <w:rFonts w:ascii="Courier New" w:hAnsi="Courier New" w:cs="Courier New"/>
                <w:color w:val="0000FF"/>
                <w:lang w:val="en-US"/>
              </w:rPr>
              <w:t>...</w:t>
            </w:r>
          </w:p>
          <w:p w14:paraId="59C81338"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"lmi</w:t>
            </w:r>
            <w:r>
              <w:rPr>
                <w:rFonts w:ascii="Courier New" w:hAnsi="Courier New" w:cs="Courier New"/>
                <w:color w:val="A020F0"/>
                <w:lang w:val="en-US"/>
              </w:rPr>
              <w:t>dual</w:t>
            </w:r>
            <w:r w:rsidRPr="00E92BF8">
              <w:rPr>
                <w:rFonts w:ascii="Courier New" w:hAnsi="Courier New" w:cs="Courier New"/>
                <w:color w:val="A020F0"/>
                <w:lang w:val="en-US"/>
              </w:rPr>
              <w:t>rank"</w:t>
            </w:r>
            <w:r w:rsidRPr="00E92BF8">
              <w:rPr>
                <w:rFonts w:ascii="Courier New" w:hAnsi="Courier New" w:cs="Courier New"/>
                <w:color w:val="000000"/>
                <w:lang w:val="en-US"/>
              </w:rPr>
              <w:t>, [1],</w:t>
            </w:r>
            <w:r w:rsidRPr="00E92BF8">
              <w:rPr>
                <w:rFonts w:ascii="Courier New" w:hAnsi="Courier New" w:cs="Courier New"/>
                <w:color w:val="0000FF"/>
                <w:lang w:val="en-US"/>
              </w:rPr>
              <w:t>...</w:t>
            </w:r>
          </w:p>
          <w:p w14:paraId="6B962302"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"lmi_symat"</w:t>
            </w:r>
            <w:r w:rsidRPr="00E92BF8">
              <w:rPr>
                <w:rFonts w:ascii="Courier New" w:hAnsi="Courier New" w:cs="Courier New"/>
                <w:color w:val="000000"/>
                <w:lang w:val="en-US"/>
              </w:rPr>
              <w:t>, [</w:t>
            </w:r>
            <w:r w:rsidRPr="00E92BF8">
              <w:rPr>
                <w:rFonts w:ascii="Courier New" w:hAnsi="Courier New" w:cs="Courier New"/>
                <w:color w:val="0000FF"/>
                <w:lang w:val="en-US"/>
              </w:rPr>
              <w:t>...</w:t>
            </w:r>
          </w:p>
          <w:p w14:paraId="79C9F17E"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[1.0 0 1 2 3] ;</w:t>
            </w:r>
            <w:r w:rsidRPr="00E92BF8">
              <w:rPr>
                <w:rFonts w:ascii="Courier New" w:hAnsi="Courier New" w:cs="Courier New"/>
                <w:color w:val="0000FF"/>
                <w:lang w:val="en-US"/>
              </w:rPr>
              <w:t>...</w:t>
            </w:r>
          </w:p>
          <w:p w14:paraId="53427305"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[4.0 1 1 1 1] ;</w:t>
            </w:r>
            <w:r w:rsidRPr="00E92BF8">
              <w:rPr>
                <w:rFonts w:ascii="Courier New" w:hAnsi="Courier New" w:cs="Courier New"/>
                <w:color w:val="0000FF"/>
                <w:lang w:val="en-US"/>
              </w:rPr>
              <w:t>...</w:t>
            </w:r>
          </w:p>
          <w:p w14:paraId="37437796"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[1.0 1 1 1 2] ;</w:t>
            </w:r>
            <w:r w:rsidRPr="00E92BF8">
              <w:rPr>
                <w:rFonts w:ascii="Courier New" w:hAnsi="Courier New" w:cs="Courier New"/>
                <w:color w:val="0000FF"/>
                <w:lang w:val="en-US"/>
              </w:rPr>
              <w:t>...</w:t>
            </w:r>
          </w:p>
          <w:p w14:paraId="324F7721"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[1.0 1 1 2 2] ;</w:t>
            </w:r>
            <w:r w:rsidRPr="00E92BF8">
              <w:rPr>
                <w:rFonts w:ascii="Courier New" w:hAnsi="Courier New" w:cs="Courier New"/>
                <w:color w:val="0000FF"/>
                <w:lang w:val="en-US"/>
              </w:rPr>
              <w:t>...</w:t>
            </w:r>
          </w:p>
          <w:p w14:paraId="2D9A0B53"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[1.0 2 1 2 2] ;</w:t>
            </w:r>
            <w:r w:rsidRPr="00E92BF8">
              <w:rPr>
                <w:rFonts w:ascii="Courier New" w:hAnsi="Courier New" w:cs="Courier New"/>
                <w:color w:val="0000FF"/>
                <w:lang w:val="en-US"/>
              </w:rPr>
              <w:t>...</w:t>
            </w:r>
          </w:p>
          <w:p w14:paraId="09B13CEE"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[1.0 2 1 2 3] ;</w:t>
            </w:r>
            <w:r w:rsidRPr="00E92BF8">
              <w:rPr>
                <w:rFonts w:ascii="Courier New" w:hAnsi="Courier New" w:cs="Courier New"/>
                <w:color w:val="0000FF"/>
                <w:lang w:val="en-US"/>
              </w:rPr>
              <w:t>...</w:t>
            </w:r>
          </w:p>
          <w:p w14:paraId="6F7B3EC4"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[1.0 2 1 3 3] ;</w:t>
            </w:r>
            <w:r w:rsidRPr="00E92BF8">
              <w:rPr>
                <w:rFonts w:ascii="Courier New" w:hAnsi="Courier New" w:cs="Courier New"/>
                <w:color w:val="0000FF"/>
                <w:lang w:val="en-US"/>
              </w:rPr>
              <w:t>...</w:t>
            </w:r>
          </w:p>
          <w:p w14:paraId="6623C9E8" w14:textId="77777777" w:rsidR="00A30910" w:rsidRDefault="00A30910" w:rsidP="005A7D3D">
            <w:pPr>
              <w:autoSpaceDE w:val="0"/>
              <w:autoSpaceDN w:val="0"/>
              <w:adjustRightInd w:val="0"/>
              <w:spacing w:line="240" w:lineRule="auto"/>
              <w:rPr>
                <w:rFonts w:ascii="Courier New" w:hAnsi="Courier New" w:cs="Courier New"/>
                <w:color w:val="0000FF"/>
                <w:lang w:val="en-US"/>
              </w:rPr>
            </w:pPr>
            <w:r w:rsidRPr="00E92BF8">
              <w:rPr>
                <w:rFonts w:ascii="Courier New" w:hAnsi="Courier New" w:cs="Courier New"/>
                <w:color w:val="000000"/>
                <w:lang w:val="en-US"/>
              </w:rPr>
              <w:t xml:space="preserve">    ],</w:t>
            </w:r>
            <w:r w:rsidRPr="00E92BF8">
              <w:rPr>
                <w:rFonts w:ascii="Courier New" w:hAnsi="Courier New" w:cs="Courier New"/>
                <w:color w:val="0000FF"/>
                <w:lang w:val="en-US"/>
              </w:rPr>
              <w:t>...</w:t>
            </w:r>
          </w:p>
          <w:p w14:paraId="0605A7EB"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"lmi_symat"</w:t>
            </w:r>
            <w:r w:rsidRPr="00E92BF8">
              <w:rPr>
                <w:rFonts w:ascii="Courier New" w:hAnsi="Courier New" w:cs="Courier New"/>
                <w:color w:val="000000"/>
                <w:lang w:val="en-US"/>
              </w:rPr>
              <w:t>, [</w:t>
            </w:r>
            <w:r w:rsidRPr="00E92BF8">
              <w:rPr>
                <w:rFonts w:ascii="Courier New" w:hAnsi="Courier New" w:cs="Courier New"/>
                <w:color w:val="0000FF"/>
                <w:lang w:val="en-US"/>
              </w:rPr>
              <w:t>...</w:t>
            </w:r>
          </w:p>
          <w:p w14:paraId="2207A5A9" w14:textId="77777777" w:rsidR="00A30910" w:rsidRDefault="00A30910" w:rsidP="005A7D3D">
            <w:pPr>
              <w:autoSpaceDE w:val="0"/>
              <w:autoSpaceDN w:val="0"/>
              <w:adjustRightInd w:val="0"/>
              <w:spacing w:line="240" w:lineRule="auto"/>
              <w:rPr>
                <w:rFonts w:ascii="Courier New" w:hAnsi="Courier New" w:cs="Courier New"/>
                <w:color w:val="0000FF"/>
                <w:lang w:val="en-US"/>
              </w:rPr>
            </w:pPr>
            <w:r w:rsidRPr="00E92BF8">
              <w:rPr>
                <w:rFonts w:ascii="Courier New" w:hAnsi="Courier New" w:cs="Courier New"/>
                <w:color w:val="000000"/>
                <w:lang w:val="en-US"/>
              </w:rPr>
              <w:t xml:space="preserve">    [1.0 </w:t>
            </w:r>
            <w:r>
              <w:rPr>
                <w:rFonts w:ascii="Courier New" w:hAnsi="Courier New" w:cs="Courier New"/>
                <w:color w:val="000000"/>
                <w:lang w:val="en-US"/>
              </w:rPr>
              <w:t>3</w:t>
            </w:r>
            <w:r w:rsidRPr="00E92BF8">
              <w:rPr>
                <w:rFonts w:ascii="Courier New" w:hAnsi="Courier New" w:cs="Courier New"/>
                <w:color w:val="000000"/>
                <w:lang w:val="en-US"/>
              </w:rPr>
              <w:t xml:space="preserve"> 1 </w:t>
            </w:r>
            <w:r>
              <w:rPr>
                <w:rFonts w:ascii="Courier New" w:hAnsi="Courier New" w:cs="Courier New"/>
                <w:color w:val="000000"/>
                <w:lang w:val="en-US"/>
              </w:rPr>
              <w:t xml:space="preserve">1 </w:t>
            </w:r>
            <w:r w:rsidRPr="00E92BF8">
              <w:rPr>
                <w:rFonts w:ascii="Courier New" w:hAnsi="Courier New" w:cs="Courier New"/>
                <w:color w:val="000000"/>
                <w:lang w:val="en-US"/>
              </w:rPr>
              <w:t>3] ;</w:t>
            </w:r>
            <w:r w:rsidRPr="00E92BF8">
              <w:rPr>
                <w:rFonts w:ascii="Courier New" w:hAnsi="Courier New" w:cs="Courier New"/>
                <w:color w:val="0000FF"/>
                <w:lang w:val="en-US"/>
              </w:rPr>
              <w:t>...</w:t>
            </w:r>
          </w:p>
          <w:p w14:paraId="1A6AFC38" w14:textId="77777777" w:rsidR="00A30910" w:rsidRPr="00DC44A0" w:rsidRDefault="00A30910" w:rsidP="005A7D3D">
            <w:pPr>
              <w:autoSpaceDE w:val="0"/>
              <w:autoSpaceDN w:val="0"/>
              <w:adjustRightInd w:val="0"/>
              <w:spacing w:line="240" w:lineRule="auto"/>
              <w:rPr>
                <w:rFonts w:ascii="Courier New" w:hAnsi="Courier New" w:cs="Courier New"/>
                <w:color w:val="0000FF"/>
                <w:lang w:val="en-US"/>
              </w:rPr>
            </w:pPr>
            <w:r w:rsidRPr="00E92BF8">
              <w:rPr>
                <w:rFonts w:ascii="Courier New" w:hAnsi="Courier New" w:cs="Courier New"/>
                <w:color w:val="000000"/>
                <w:lang w:val="en-US"/>
              </w:rPr>
              <w:t xml:space="preserve">    ],</w:t>
            </w:r>
            <w:r w:rsidRPr="00E92BF8">
              <w:rPr>
                <w:rFonts w:ascii="Courier New" w:hAnsi="Courier New" w:cs="Courier New"/>
                <w:color w:val="0000FF"/>
                <w:lang w:val="en-US"/>
              </w:rPr>
              <w:t>...</w:t>
            </w:r>
          </w:p>
          <w:p w14:paraId="155AB030"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"nlsi"</w:t>
            </w:r>
            <w:r w:rsidRPr="00E92BF8">
              <w:rPr>
                <w:rFonts w:ascii="Courier New" w:hAnsi="Courier New" w:cs="Courier New"/>
                <w:color w:val="000000"/>
                <w:lang w:val="en-US"/>
              </w:rPr>
              <w:t>, [3],</w:t>
            </w:r>
            <w:r w:rsidRPr="00E92BF8">
              <w:rPr>
                <w:rFonts w:ascii="Courier New" w:hAnsi="Courier New" w:cs="Courier New"/>
                <w:color w:val="0000FF"/>
                <w:lang w:val="en-US"/>
              </w:rPr>
              <w:t>...</w:t>
            </w:r>
          </w:p>
          <w:p w14:paraId="5325CB9F"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"lsi_mat"</w:t>
            </w:r>
            <w:r w:rsidRPr="00E92BF8">
              <w:rPr>
                <w:rFonts w:ascii="Courier New" w:hAnsi="Courier New" w:cs="Courier New"/>
                <w:color w:val="000000"/>
                <w:lang w:val="en-US"/>
              </w:rPr>
              <w:t>, [</w:t>
            </w:r>
            <w:r w:rsidRPr="00E92BF8">
              <w:rPr>
                <w:rFonts w:ascii="Courier New" w:hAnsi="Courier New" w:cs="Courier New"/>
                <w:color w:val="0000FF"/>
                <w:lang w:val="en-US"/>
              </w:rPr>
              <w:t>...</w:t>
            </w:r>
          </w:p>
          <w:p w14:paraId="6C0176B7"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[1.0 1 1] ;</w:t>
            </w:r>
            <w:r w:rsidRPr="00E92BF8">
              <w:rPr>
                <w:rFonts w:ascii="Courier New" w:hAnsi="Courier New" w:cs="Courier New"/>
                <w:color w:val="0000FF"/>
                <w:lang w:val="en-US"/>
              </w:rPr>
              <w:t>...</w:t>
            </w:r>
          </w:p>
          <w:p w14:paraId="0F343029"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[1.0 1 2] ;</w:t>
            </w:r>
            <w:r w:rsidRPr="00E92BF8">
              <w:rPr>
                <w:rFonts w:ascii="Courier New" w:hAnsi="Courier New" w:cs="Courier New"/>
                <w:color w:val="0000FF"/>
                <w:lang w:val="en-US"/>
              </w:rPr>
              <w:t>...</w:t>
            </w:r>
          </w:p>
          <w:p w14:paraId="60285B1A"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[1.0 2 1] ;</w:t>
            </w:r>
            <w:r w:rsidRPr="00E92BF8">
              <w:rPr>
                <w:rFonts w:ascii="Courier New" w:hAnsi="Courier New" w:cs="Courier New"/>
                <w:color w:val="0000FF"/>
                <w:lang w:val="en-US"/>
              </w:rPr>
              <w:t>...</w:t>
            </w:r>
          </w:p>
          <w:p w14:paraId="073BD5DB"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[1.0 3 2] ;</w:t>
            </w:r>
            <w:r w:rsidRPr="00E92BF8">
              <w:rPr>
                <w:rFonts w:ascii="Courier New" w:hAnsi="Courier New" w:cs="Courier New"/>
                <w:color w:val="0000FF"/>
                <w:lang w:val="en-US"/>
              </w:rPr>
              <w:t>...</w:t>
            </w:r>
          </w:p>
          <w:p w14:paraId="1D87EB22"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0000FF"/>
                <w:lang w:val="en-US"/>
              </w:rPr>
              <w:t>...</w:t>
            </w:r>
          </w:p>
          <w:p w14:paraId="02543027"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"lsi_rhs"</w:t>
            </w:r>
            <w:r w:rsidRPr="00E92BF8">
              <w:rPr>
                <w:rFonts w:ascii="Courier New" w:hAnsi="Courier New" w:cs="Courier New"/>
                <w:color w:val="000000"/>
                <w:lang w:val="en-US"/>
              </w:rPr>
              <w:t>, [ 1.0 0.0 0.0 ],</w:t>
            </w:r>
            <w:r w:rsidRPr="00E92BF8">
              <w:rPr>
                <w:rFonts w:ascii="Courier New" w:hAnsi="Courier New" w:cs="Courier New"/>
                <w:color w:val="0000FF"/>
                <w:lang w:val="en-US"/>
              </w:rPr>
              <w:t>...</w:t>
            </w:r>
          </w:p>
          <w:p w14:paraId="72C7EF81"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"lsi_op"</w:t>
            </w:r>
            <w:r w:rsidRPr="00E92BF8">
              <w:rPr>
                <w:rFonts w:ascii="Courier New" w:hAnsi="Courier New" w:cs="Courier New"/>
                <w:color w:val="000000"/>
                <w:lang w:val="en-US"/>
              </w:rPr>
              <w:t xml:space="preserve">, [ 0 1 1] </w:t>
            </w:r>
            <w:r w:rsidRPr="00E92BF8">
              <w:rPr>
                <w:rFonts w:ascii="Courier New" w:hAnsi="Courier New" w:cs="Courier New"/>
                <w:color w:val="0000FF"/>
                <w:lang w:val="en-US"/>
              </w:rPr>
              <w:t>...</w:t>
            </w:r>
          </w:p>
          <w:p w14:paraId="7B3C0F90"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0000FF"/>
                <w:lang w:val="en-US"/>
              </w:rPr>
              <w:t>...</w:t>
            </w:r>
          </w:p>
          <w:p w14:paraId="4A2E0737" w14:textId="77777777" w:rsidR="00A30910" w:rsidRDefault="00A30910" w:rsidP="005A7D3D">
            <w:pPr>
              <w:autoSpaceDE w:val="0"/>
              <w:autoSpaceDN w:val="0"/>
              <w:adjustRightInd w:val="0"/>
              <w:spacing w:line="240" w:lineRule="auto"/>
              <w:rPr>
                <w:rFonts w:ascii="Courier New" w:hAnsi="Courier New" w:cs="Courier New"/>
                <w:color w:val="0000FF"/>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"name"</w:t>
            </w:r>
            <w:r w:rsidRPr="00E92BF8">
              <w:rPr>
                <w:rFonts w:ascii="Courier New" w:hAnsi="Courier New" w:cs="Courier New"/>
                <w:color w:val="000000"/>
                <w:lang w:val="en-US"/>
              </w:rPr>
              <w:t>,</w:t>
            </w:r>
            <w:r w:rsidRPr="00E92BF8">
              <w:rPr>
                <w:rFonts w:ascii="Courier New" w:hAnsi="Courier New" w:cs="Courier New"/>
                <w:color w:val="A020F0"/>
                <w:lang w:val="en-US"/>
              </w:rPr>
              <w:t>"My second example"</w:t>
            </w:r>
            <w:r>
              <w:rPr>
                <w:rFonts w:ascii="Courier New" w:hAnsi="Courier New" w:cs="Courier New"/>
                <w:color w:val="A020F0"/>
                <w:lang w:val="en-US"/>
              </w:rPr>
              <w:t>,</w:t>
            </w:r>
            <w:r w:rsidRPr="00E92BF8">
              <w:rPr>
                <w:rFonts w:ascii="Courier New" w:hAnsi="Courier New" w:cs="Courier New"/>
                <w:color w:val="0000FF"/>
                <w:lang w:val="en-US"/>
              </w:rPr>
              <w:t>...</w:t>
            </w:r>
          </w:p>
          <w:p w14:paraId="62D7A537" w14:textId="77777777" w:rsidR="00A30910" w:rsidRPr="005832FB" w:rsidRDefault="00A30910" w:rsidP="005A7D3D">
            <w:pPr>
              <w:autoSpaceDE w:val="0"/>
              <w:autoSpaceDN w:val="0"/>
              <w:adjustRightInd w:val="0"/>
              <w:spacing w:line="240" w:lineRule="auto"/>
              <w:rPr>
                <w:rFonts w:ascii="Courier New" w:hAnsi="Courier New" w:cs="Courier New"/>
                <w:lang w:val="en-US"/>
              </w:rPr>
            </w:pPr>
            <w:r w:rsidRPr="005832FB">
              <w:rPr>
                <w:rFonts w:ascii="Courier New" w:eastAsia="Courier New" w:hAnsi="Courier New" w:cs="Courier New"/>
              </w:rPr>
              <w:t xml:space="preserve">    </w:t>
            </w:r>
            <w:r w:rsidRPr="005832FB">
              <w:rPr>
                <w:rFonts w:ascii="Courier New" w:hAnsi="Courier New" w:cs="Courier New"/>
                <w:color w:val="A020F0"/>
                <w:lang w:val="en-US"/>
              </w:rPr>
              <w:t>"comment"</w:t>
            </w:r>
            <w:r w:rsidRPr="005832FB">
              <w:rPr>
                <w:rFonts w:ascii="Courier New" w:hAnsi="Courier New" w:cs="Courier New"/>
                <w:color w:val="000000"/>
                <w:lang w:val="en-US"/>
              </w:rPr>
              <w:t>,</w:t>
            </w:r>
            <w:r w:rsidRPr="005832FB">
              <w:rPr>
                <w:rFonts w:ascii="Courier New" w:hAnsi="Courier New" w:cs="Courier New"/>
                <w:color w:val="A020F0"/>
                <w:lang w:val="en-US"/>
              </w:rPr>
              <w:t>"One LMI with one rank-1 matrix, 3 linear scalar constraints, dual variable of rank one"</w:t>
            </w:r>
            <w:r w:rsidRPr="005832FB">
              <w:rPr>
                <w:rFonts w:ascii="Courier New" w:hAnsi="Courier New" w:cs="Courier New"/>
                <w:color w:val="0000FF"/>
                <w:lang w:val="en-US"/>
              </w:rPr>
              <w:t>...</w:t>
            </w:r>
          </w:p>
          <w:p w14:paraId="05EA1FD4" w14:textId="77777777" w:rsidR="00A30910" w:rsidRPr="00E92BF8" w:rsidRDefault="00A30910"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Pr>
                <w:rFonts w:ascii="Courier New" w:hAnsi="Courier New" w:cs="Courier New"/>
                <w:lang w:val="en-US"/>
              </w:rPr>
              <w:t>;</w:t>
            </w:r>
          </w:p>
        </w:tc>
      </w:tr>
    </w:tbl>
    <w:p w14:paraId="30378031" w14:textId="77777777" w:rsidR="00A30910" w:rsidRDefault="00A30910" w:rsidP="00A30910">
      <w:pPr>
        <w:rPr>
          <w:color w:val="FF0000"/>
        </w:rPr>
      </w:pPr>
    </w:p>
    <w:p w14:paraId="5C3DA5F4" w14:textId="77777777" w:rsidR="00A30910" w:rsidRPr="008F6697" w:rsidRDefault="00A30910" w:rsidP="00A30910">
      <w:pPr>
        <w:pStyle w:val="Titre4"/>
        <w:keepNext w:val="0"/>
        <w:keepLines w:val="0"/>
        <w:spacing w:line="301" w:lineRule="auto"/>
        <w:rPr>
          <w:color w:val="000000"/>
          <w:sz w:val="22"/>
          <w:szCs w:val="22"/>
          <w:shd w:val="clear" w:color="auto" w:fill="D3D3D3"/>
        </w:rPr>
      </w:pPr>
      <w:r>
        <w:rPr>
          <w:color w:val="000000"/>
          <w:sz w:val="22"/>
          <w:szCs w:val="22"/>
          <w:shd w:val="clear" w:color="auto" w:fill="D3D3D3"/>
        </w:rPr>
        <w:t>Matlab format for SDP3 is as follows:</w:t>
      </w:r>
    </w:p>
    <w:tbl>
      <w:tblPr>
        <w:tblW w:w="8640" w:type="dxa"/>
        <w:tblInd w:w="820" w:type="dxa"/>
        <w:tblLayout w:type="fixed"/>
        <w:tblLook w:val="0600" w:firstRow="0" w:lastRow="0" w:firstColumn="0" w:lastColumn="0" w:noHBand="1" w:noVBand="1"/>
      </w:tblPr>
      <w:tblGrid>
        <w:gridCol w:w="8640"/>
      </w:tblGrid>
      <w:tr w:rsidR="00A30910" w:rsidRPr="00B47553" w14:paraId="50DD5EBB" w14:textId="77777777" w:rsidTr="005A7D3D">
        <w:tc>
          <w:tcPr>
            <w:tcW w:w="8640" w:type="dxa"/>
            <w:shd w:val="clear" w:color="auto" w:fill="FCE5CD"/>
            <w:tcMar>
              <w:top w:w="100" w:type="dxa"/>
              <w:left w:w="100" w:type="dxa"/>
              <w:bottom w:w="100" w:type="dxa"/>
              <w:right w:w="100" w:type="dxa"/>
            </w:tcMar>
          </w:tcPr>
          <w:p w14:paraId="44145D6E"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sdp = struct(</w:t>
            </w:r>
            <w:r w:rsidRPr="007918FA">
              <w:rPr>
                <w:rFonts w:ascii="Courier New" w:hAnsi="Courier New" w:cs="Courier New"/>
                <w:color w:val="0000FF"/>
                <w:lang w:val="en-US"/>
              </w:rPr>
              <w:t>...</w:t>
            </w:r>
          </w:p>
          <w:p w14:paraId="5C510BFE"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lastRenderedPageBreak/>
              <w:t xml:space="preserve">    </w:t>
            </w:r>
            <w:r w:rsidRPr="007918FA">
              <w:rPr>
                <w:rFonts w:ascii="Courier New" w:hAnsi="Courier New" w:cs="Courier New"/>
                <w:color w:val="A020F0"/>
                <w:lang w:val="en-US"/>
              </w:rPr>
              <w:t>"type"</w:t>
            </w:r>
            <w:r w:rsidRPr="007918FA">
              <w:rPr>
                <w:rFonts w:ascii="Courier New" w:hAnsi="Courier New" w:cs="Courier New"/>
                <w:color w:val="000000"/>
                <w:lang w:val="en-US"/>
              </w:rPr>
              <w:t>,</w:t>
            </w:r>
            <w:r w:rsidRPr="007918FA">
              <w:rPr>
                <w:rFonts w:ascii="Courier New" w:hAnsi="Courier New" w:cs="Courier New"/>
                <w:color w:val="A020F0"/>
                <w:lang w:val="en-US"/>
              </w:rPr>
              <w:t>"sdp_relax"</w:t>
            </w:r>
            <w:r w:rsidRPr="007918FA">
              <w:rPr>
                <w:rFonts w:ascii="Courier New" w:hAnsi="Courier New" w:cs="Courier New"/>
                <w:color w:val="000000"/>
                <w:lang w:val="en-US"/>
              </w:rPr>
              <w:t>,</w:t>
            </w:r>
            <w:r w:rsidRPr="007918FA">
              <w:rPr>
                <w:rFonts w:ascii="Courier New" w:hAnsi="Courier New" w:cs="Courier New"/>
                <w:color w:val="0000FF"/>
                <w:lang w:val="en-US"/>
              </w:rPr>
              <w:t>...</w:t>
            </w:r>
          </w:p>
          <w:p w14:paraId="2C45F09B"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sidRPr="007918FA">
              <w:rPr>
                <w:rFonts w:ascii="Courier New" w:hAnsi="Courier New" w:cs="Courier New"/>
                <w:color w:val="A020F0"/>
                <w:lang w:val="en-US"/>
              </w:rPr>
              <w:t>"objective"</w:t>
            </w:r>
            <w:r w:rsidRPr="007918FA">
              <w:rPr>
                <w:rFonts w:ascii="Courier New" w:hAnsi="Courier New" w:cs="Courier New"/>
                <w:color w:val="000000"/>
                <w:lang w:val="en-US"/>
              </w:rPr>
              <w:t>,struct(</w:t>
            </w:r>
            <w:r w:rsidRPr="007918FA">
              <w:rPr>
                <w:rFonts w:ascii="Courier New" w:hAnsi="Courier New" w:cs="Courier New"/>
                <w:color w:val="0000FF"/>
                <w:lang w:val="en-US"/>
              </w:rPr>
              <w:t>...</w:t>
            </w:r>
          </w:p>
          <w:p w14:paraId="122C4247"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w:t>
            </w:r>
            <w:r w:rsidRPr="007918FA">
              <w:rPr>
                <w:rFonts w:ascii="Courier New" w:hAnsi="Courier New" w:cs="Courier New"/>
                <w:color w:val="A020F0"/>
                <w:lang w:val="en-US"/>
              </w:rPr>
              <w:t>"msizes"</w:t>
            </w:r>
            <w:r w:rsidRPr="007918FA">
              <w:rPr>
                <w:rFonts w:ascii="Courier New" w:hAnsi="Courier New" w:cs="Courier New"/>
                <w:color w:val="000000"/>
                <w:lang w:val="en-US"/>
              </w:rPr>
              <w:t>, [3],</w:t>
            </w:r>
            <w:r w:rsidRPr="007918FA">
              <w:rPr>
                <w:rFonts w:ascii="Courier New" w:hAnsi="Courier New" w:cs="Courier New"/>
                <w:color w:val="0000FF"/>
                <w:lang w:val="en-US"/>
              </w:rPr>
              <w:t>...</w:t>
            </w:r>
          </w:p>
          <w:p w14:paraId="46F75AB6"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w:t>
            </w:r>
            <w:r w:rsidRPr="007918FA">
              <w:rPr>
                <w:rFonts w:ascii="Courier New" w:hAnsi="Courier New" w:cs="Courier New"/>
                <w:color w:val="A020F0"/>
                <w:lang w:val="en-US"/>
              </w:rPr>
              <w:t>"symat"</w:t>
            </w:r>
            <w:r w:rsidRPr="007918FA">
              <w:rPr>
                <w:rFonts w:ascii="Courier New" w:hAnsi="Courier New" w:cs="Courier New"/>
                <w:color w:val="000000"/>
                <w:lang w:val="en-US"/>
              </w:rPr>
              <w:t>, [</w:t>
            </w:r>
          </w:p>
          <w:p w14:paraId="1A5FC572" w14:textId="77777777" w:rsidR="00A30910" w:rsidRPr="007918FA" w:rsidRDefault="00A30910" w:rsidP="005A7D3D">
            <w:pPr>
              <w:autoSpaceDE w:val="0"/>
              <w:autoSpaceDN w:val="0"/>
              <w:adjustRightInd w:val="0"/>
              <w:spacing w:line="240" w:lineRule="auto"/>
              <w:rPr>
                <w:rFonts w:ascii="Courier New" w:hAnsi="Courier New" w:cs="Courier New"/>
                <w:lang w:val="en-US"/>
              </w:rPr>
            </w:pPr>
            <w:r>
              <w:rPr>
                <w:rFonts w:ascii="Courier New" w:hAnsi="Courier New" w:cs="Courier New"/>
                <w:color w:val="000000"/>
                <w:lang w:val="en-US"/>
              </w:rPr>
              <w:t xml:space="preserve">    </w:t>
            </w:r>
            <w:r w:rsidRPr="007918FA">
              <w:rPr>
                <w:rFonts w:ascii="Courier New" w:hAnsi="Courier New" w:cs="Courier New"/>
                <w:color w:val="000000"/>
                <w:lang w:val="en-US"/>
              </w:rPr>
              <w:t xml:space="preserve">    [ 4.0 0 1 1 1];</w:t>
            </w:r>
            <w:r w:rsidRPr="007918FA">
              <w:rPr>
                <w:rFonts w:ascii="Courier New" w:hAnsi="Courier New" w:cs="Courier New"/>
                <w:color w:val="0000FF"/>
                <w:lang w:val="en-US"/>
              </w:rPr>
              <w:t>...</w:t>
            </w:r>
          </w:p>
          <w:p w14:paraId="67266B45"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[ 1.0 0 1 1 2];</w:t>
            </w:r>
            <w:r w:rsidRPr="007918FA">
              <w:rPr>
                <w:rFonts w:ascii="Courier New" w:hAnsi="Courier New" w:cs="Courier New"/>
                <w:color w:val="0000FF"/>
                <w:lang w:val="en-US"/>
              </w:rPr>
              <w:t>...</w:t>
            </w:r>
          </w:p>
          <w:p w14:paraId="47EE337F"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[-2.0 0 1 2 2],</w:t>
            </w:r>
          </w:p>
          <w:p w14:paraId="183A6B87"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[ 1.0 0 1 2 3];</w:t>
            </w:r>
            <w:r w:rsidRPr="007918FA">
              <w:rPr>
                <w:rFonts w:ascii="Courier New" w:hAnsi="Courier New" w:cs="Courier New"/>
                <w:color w:val="0000FF"/>
                <w:lang w:val="en-US"/>
              </w:rPr>
              <w:t>...</w:t>
            </w:r>
          </w:p>
          <w:p w14:paraId="143BCC19"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[ 4.0 0 1 3 3];</w:t>
            </w:r>
            <w:r w:rsidRPr="007918FA">
              <w:rPr>
                <w:rFonts w:ascii="Courier New" w:hAnsi="Courier New" w:cs="Courier New"/>
                <w:color w:val="0000FF"/>
                <w:lang w:val="en-US"/>
              </w:rPr>
              <w:t>...</w:t>
            </w:r>
          </w:p>
          <w:p w14:paraId="55119B72"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w:t>
            </w:r>
            <w:r w:rsidRPr="007918FA">
              <w:rPr>
                <w:rFonts w:ascii="Courier New" w:hAnsi="Courier New" w:cs="Courier New"/>
                <w:color w:val="0000FF"/>
                <w:lang w:val="en-US"/>
              </w:rPr>
              <w:t>...</w:t>
            </w:r>
          </w:p>
          <w:p w14:paraId="1F853F61"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sidRPr="007918FA">
              <w:rPr>
                <w:rFonts w:ascii="Courier New" w:hAnsi="Courier New" w:cs="Courier New"/>
                <w:color w:val="0000FF"/>
                <w:lang w:val="en-US"/>
              </w:rPr>
              <w:t>...</w:t>
            </w:r>
          </w:p>
          <w:p w14:paraId="55DD3358"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sidRPr="007918FA">
              <w:rPr>
                <w:rFonts w:ascii="Courier New" w:hAnsi="Courier New" w:cs="Courier New"/>
                <w:color w:val="A020F0"/>
                <w:lang w:val="en-US"/>
              </w:rPr>
              <w:t>"constraints"</w:t>
            </w:r>
            <w:r w:rsidRPr="007918FA">
              <w:rPr>
                <w:rFonts w:ascii="Courier New" w:hAnsi="Courier New" w:cs="Courier New"/>
                <w:color w:val="000000"/>
                <w:lang w:val="en-US"/>
              </w:rPr>
              <w:t>,struct(</w:t>
            </w:r>
            <w:r w:rsidRPr="007918FA">
              <w:rPr>
                <w:rFonts w:ascii="Courier New" w:hAnsi="Courier New" w:cs="Courier New"/>
                <w:color w:val="0000FF"/>
                <w:lang w:val="en-US"/>
              </w:rPr>
              <w:t>...</w:t>
            </w:r>
          </w:p>
          <w:p w14:paraId="22079F45"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w:t>
            </w:r>
            <w:r w:rsidRPr="007918FA">
              <w:rPr>
                <w:rFonts w:ascii="Courier New" w:hAnsi="Courier New" w:cs="Courier New"/>
                <w:color w:val="A020F0"/>
                <w:lang w:val="en-US"/>
              </w:rPr>
              <w:t>"ncon"</w:t>
            </w:r>
            <w:r w:rsidRPr="007918FA">
              <w:rPr>
                <w:rFonts w:ascii="Courier New" w:hAnsi="Courier New" w:cs="Courier New"/>
                <w:color w:val="000000"/>
                <w:lang w:val="en-US"/>
              </w:rPr>
              <w:t>, [2],</w:t>
            </w:r>
            <w:r w:rsidRPr="007918FA">
              <w:rPr>
                <w:rFonts w:ascii="Courier New" w:hAnsi="Courier New" w:cs="Courier New"/>
                <w:color w:val="0000FF"/>
                <w:lang w:val="en-US"/>
              </w:rPr>
              <w:t>...</w:t>
            </w:r>
          </w:p>
          <w:p w14:paraId="1975EDEA"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w:t>
            </w:r>
            <w:r w:rsidRPr="007918FA">
              <w:rPr>
                <w:rFonts w:ascii="Courier New" w:hAnsi="Courier New" w:cs="Courier New"/>
                <w:color w:val="A020F0"/>
                <w:lang w:val="en-US"/>
              </w:rPr>
              <w:t>"rhs"</w:t>
            </w:r>
            <w:r w:rsidRPr="007918FA">
              <w:rPr>
                <w:rFonts w:ascii="Courier New" w:hAnsi="Courier New" w:cs="Courier New"/>
                <w:color w:val="000000"/>
                <w:lang w:val="en-US"/>
              </w:rPr>
              <w:t>, [1 1],</w:t>
            </w:r>
            <w:r w:rsidRPr="007918FA">
              <w:rPr>
                <w:rFonts w:ascii="Courier New" w:hAnsi="Courier New" w:cs="Courier New"/>
                <w:color w:val="0000FF"/>
                <w:lang w:val="en-US"/>
              </w:rPr>
              <w:t>...</w:t>
            </w:r>
          </w:p>
          <w:p w14:paraId="5C34E74C"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w:t>
            </w:r>
            <w:r w:rsidRPr="007918FA">
              <w:rPr>
                <w:rFonts w:ascii="Courier New" w:hAnsi="Courier New" w:cs="Courier New"/>
                <w:color w:val="A020F0"/>
                <w:lang w:val="en-US"/>
              </w:rPr>
              <w:t>"lrmat"</w:t>
            </w:r>
            <w:r w:rsidRPr="007918FA">
              <w:rPr>
                <w:rFonts w:ascii="Courier New" w:hAnsi="Courier New" w:cs="Courier New"/>
                <w:color w:val="000000"/>
                <w:lang w:val="en-US"/>
              </w:rPr>
              <w:t>, [</w:t>
            </w:r>
            <w:r w:rsidRPr="007918FA">
              <w:rPr>
                <w:rFonts w:ascii="Courier New" w:hAnsi="Courier New" w:cs="Courier New"/>
                <w:color w:val="0000FF"/>
                <w:lang w:val="en-US"/>
              </w:rPr>
              <w:t>...</w:t>
            </w:r>
          </w:p>
          <w:p w14:paraId="749A3EC6"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[2.0 1 1 1 1] ;</w:t>
            </w:r>
            <w:r w:rsidRPr="007918FA">
              <w:rPr>
                <w:rFonts w:ascii="Courier New" w:hAnsi="Courier New" w:cs="Courier New"/>
                <w:color w:val="0000FF"/>
                <w:lang w:val="en-US"/>
              </w:rPr>
              <w:t>...</w:t>
            </w:r>
          </w:p>
          <w:p w14:paraId="5C672EE9"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[1.0 1 1 1 2] ;</w:t>
            </w:r>
            <w:r w:rsidRPr="007918FA">
              <w:rPr>
                <w:rFonts w:ascii="Courier New" w:hAnsi="Courier New" w:cs="Courier New"/>
                <w:color w:val="0000FF"/>
                <w:lang w:val="en-US"/>
              </w:rPr>
              <w:t>...</w:t>
            </w:r>
          </w:p>
          <w:p w14:paraId="7D7F7995"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[1.0 1 1 1 3] ;</w:t>
            </w:r>
            <w:r w:rsidRPr="007918FA">
              <w:rPr>
                <w:rFonts w:ascii="Courier New" w:hAnsi="Courier New" w:cs="Courier New"/>
                <w:color w:val="0000FF"/>
                <w:lang w:val="en-US"/>
              </w:rPr>
              <w:t>...</w:t>
            </w:r>
          </w:p>
          <w:p w14:paraId="1E683A46"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[3.0 2 1 1 1] ;</w:t>
            </w:r>
            <w:r w:rsidRPr="007918FA">
              <w:rPr>
                <w:rFonts w:ascii="Courier New" w:hAnsi="Courier New" w:cs="Courier New"/>
                <w:color w:val="0000FF"/>
                <w:lang w:val="en-US"/>
              </w:rPr>
              <w:t>...</w:t>
            </w:r>
          </w:p>
          <w:p w14:paraId="1F904DB3"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[2.0 2 1 1 2] ;</w:t>
            </w:r>
            <w:r w:rsidRPr="007918FA">
              <w:rPr>
                <w:rFonts w:ascii="Courier New" w:hAnsi="Courier New" w:cs="Courier New"/>
                <w:color w:val="0000FF"/>
                <w:lang w:val="en-US"/>
              </w:rPr>
              <w:t>...</w:t>
            </w:r>
          </w:p>
          <w:p w14:paraId="7E017D54"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[1.0 2 1 1 3] ;</w:t>
            </w:r>
            <w:r w:rsidRPr="007918FA">
              <w:rPr>
                <w:rFonts w:ascii="Courier New" w:hAnsi="Courier New" w:cs="Courier New"/>
                <w:color w:val="0000FF"/>
                <w:lang w:val="en-US"/>
              </w:rPr>
              <w:t>...</w:t>
            </w:r>
          </w:p>
          <w:p w14:paraId="1A31ED4A"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w:t>
            </w:r>
            <w:r w:rsidRPr="007918FA">
              <w:rPr>
                <w:rFonts w:ascii="Courier New" w:hAnsi="Courier New" w:cs="Courier New"/>
                <w:color w:val="0000FF"/>
                <w:lang w:val="en-US"/>
              </w:rPr>
              <w:t>...</w:t>
            </w:r>
          </w:p>
          <w:p w14:paraId="0868E769"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w:t>
            </w:r>
            <w:r w:rsidRPr="007918FA">
              <w:rPr>
                <w:rFonts w:ascii="Courier New" w:hAnsi="Courier New" w:cs="Courier New"/>
                <w:color w:val="A020F0"/>
                <w:lang w:val="en-US"/>
              </w:rPr>
              <w:t>"op"</w:t>
            </w:r>
            <w:r w:rsidRPr="007918FA">
              <w:rPr>
                <w:rFonts w:ascii="Courier New" w:hAnsi="Courier New" w:cs="Courier New"/>
                <w:color w:val="000000"/>
                <w:lang w:val="en-US"/>
              </w:rPr>
              <w:t xml:space="preserve">, [1 0] </w:t>
            </w:r>
            <w:r w:rsidRPr="007918FA">
              <w:rPr>
                <w:rFonts w:ascii="Courier New" w:hAnsi="Courier New" w:cs="Courier New"/>
                <w:color w:val="0000FF"/>
                <w:lang w:val="en-US"/>
              </w:rPr>
              <w:t>...</w:t>
            </w:r>
          </w:p>
          <w:p w14:paraId="3B824B1C"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sidRPr="007918FA">
              <w:rPr>
                <w:rFonts w:ascii="Courier New" w:hAnsi="Courier New" w:cs="Courier New"/>
                <w:color w:val="0000FF"/>
                <w:lang w:val="en-US"/>
              </w:rPr>
              <w:t>...</w:t>
            </w:r>
          </w:p>
          <w:p w14:paraId="10885235" w14:textId="77777777" w:rsidR="00A30910" w:rsidRPr="007918FA"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sidRPr="007918FA">
              <w:rPr>
                <w:rFonts w:ascii="Courier New" w:hAnsi="Courier New" w:cs="Courier New"/>
                <w:color w:val="A020F0"/>
                <w:lang w:val="en-US"/>
              </w:rPr>
              <w:t>"name"</w:t>
            </w:r>
            <w:r w:rsidRPr="007918FA">
              <w:rPr>
                <w:rFonts w:ascii="Courier New" w:hAnsi="Courier New" w:cs="Courier New"/>
                <w:color w:val="000000"/>
                <w:lang w:val="en-US"/>
              </w:rPr>
              <w:t>,</w:t>
            </w:r>
            <w:r w:rsidRPr="007918FA">
              <w:rPr>
                <w:rFonts w:ascii="Courier New" w:hAnsi="Courier New" w:cs="Courier New"/>
                <w:color w:val="A020F0"/>
                <w:lang w:val="en-US"/>
              </w:rPr>
              <w:t>"My third exampl</w:t>
            </w:r>
            <w:r>
              <w:rPr>
                <w:rFonts w:ascii="Courier New" w:hAnsi="Courier New" w:cs="Courier New"/>
                <w:color w:val="A020F0"/>
                <w:lang w:val="en-US"/>
              </w:rPr>
              <w:t>e</w:t>
            </w:r>
            <w:r w:rsidRPr="007918FA">
              <w:rPr>
                <w:rFonts w:ascii="Courier New" w:hAnsi="Courier New" w:cs="Courier New"/>
                <w:color w:val="A020F0"/>
                <w:lang w:val="en-US"/>
              </w:rPr>
              <w:t>"</w:t>
            </w:r>
            <w:r w:rsidRPr="007918FA">
              <w:rPr>
                <w:rFonts w:ascii="Courier New" w:hAnsi="Courier New" w:cs="Courier New"/>
                <w:color w:val="0000FF"/>
                <w:lang w:val="en-US"/>
              </w:rPr>
              <w:t>...</w:t>
            </w:r>
          </w:p>
          <w:p w14:paraId="58C67758" w14:textId="77777777" w:rsidR="00A30910" w:rsidRPr="009E322F" w:rsidRDefault="00A30910"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p>
        </w:tc>
      </w:tr>
    </w:tbl>
    <w:p w14:paraId="57881E20" w14:textId="77777777" w:rsidR="00A30910" w:rsidRDefault="00A30910" w:rsidP="00A30910">
      <w:pPr>
        <w:rPr>
          <w:color w:val="FF0000"/>
        </w:rPr>
      </w:pPr>
    </w:p>
    <w:p w14:paraId="1BF88493" w14:textId="77777777" w:rsidR="00A30910" w:rsidRDefault="00A30910" w:rsidP="00A30910">
      <w:pPr>
        <w:pStyle w:val="Titre3"/>
      </w:pPr>
      <w:r>
        <w:t>Matlab sparse format</w:t>
      </w:r>
    </w:p>
    <w:p w14:paraId="2802B1CD" w14:textId="77777777" w:rsidR="00A30910" w:rsidRPr="00986CA5" w:rsidRDefault="00A30910" w:rsidP="00A30910">
      <w:r>
        <w:t xml:space="preserve">The second Matlab format is based on Matlab sparse arrays and is to be used as input for POEMA SDP software coded in Matlab. All data are again stored in a Matlab structure but while most of the attributes remain the same, sparse matrices and vectors are converted to sparse Matlab arrays. </w:t>
      </w:r>
    </w:p>
    <w:p w14:paraId="0A6BDA5F" w14:textId="77777777" w:rsidR="00A30910" w:rsidRDefault="00A30910" w:rsidP="00A30910"/>
    <w:p w14:paraId="66A51A45" w14:textId="77777777" w:rsidR="00A30910" w:rsidRDefault="00A30910" w:rsidP="00A30910">
      <w:r>
        <w:t>Problem SDP1 in Matlab sparse format is stored in the following structure:</w:t>
      </w:r>
    </w:p>
    <w:p w14:paraId="66EDA5E7" w14:textId="77777777" w:rsidR="00A30910" w:rsidRDefault="00A30910" w:rsidP="00A30910">
      <w:pPr>
        <w:pStyle w:val="Titre4"/>
        <w:rPr>
          <w:color w:val="000000"/>
          <w:shd w:val="clear" w:color="auto" w:fill="CCCCCC"/>
        </w:rPr>
      </w:pPr>
      <w:r>
        <w:rPr>
          <w:color w:val="000000"/>
          <w:shd w:val="clear" w:color="auto" w:fill="CCCCCC"/>
        </w:rPr>
        <w:t>Matlab sparse format</w:t>
      </w:r>
    </w:p>
    <w:p w14:paraId="46026AC8" w14:textId="77777777" w:rsidR="00A30910" w:rsidRDefault="00A30910" w:rsidP="00A30910"/>
    <w:tbl>
      <w:tblPr>
        <w:tblW w:w="8640" w:type="dxa"/>
        <w:tblInd w:w="820" w:type="dxa"/>
        <w:tblLayout w:type="fixed"/>
        <w:tblLook w:val="0600" w:firstRow="0" w:lastRow="0" w:firstColumn="0" w:lastColumn="0" w:noHBand="1" w:noVBand="1"/>
      </w:tblPr>
      <w:tblGrid>
        <w:gridCol w:w="8640"/>
      </w:tblGrid>
      <w:tr w:rsidR="00A30910" w:rsidRPr="00986CA5" w14:paraId="4EF1359D" w14:textId="77777777" w:rsidTr="005A7D3D">
        <w:tc>
          <w:tcPr>
            <w:tcW w:w="8640" w:type="dxa"/>
            <w:shd w:val="clear" w:color="auto" w:fill="FCE5CD"/>
            <w:tcMar>
              <w:top w:w="100" w:type="dxa"/>
              <w:left w:w="100" w:type="dxa"/>
              <w:bottom w:w="100" w:type="dxa"/>
              <w:right w:w="100" w:type="dxa"/>
            </w:tcMar>
          </w:tcPr>
          <w:p w14:paraId="65C748A8" w14:textId="77777777" w:rsidR="00A30910" w:rsidRPr="00E716CC" w:rsidRDefault="00A30910" w:rsidP="005A7D3D">
            <w:pPr>
              <w:rPr>
                <w:rFonts w:ascii="Courier New" w:hAnsi="Courier New" w:cs="Courier New"/>
                <w:lang w:val="en-US"/>
              </w:rPr>
            </w:pPr>
            <w:r w:rsidRPr="00E716CC">
              <w:rPr>
                <w:rFonts w:ascii="Courier New" w:hAnsi="Courier New" w:cs="Courier New"/>
                <w:lang w:val="en-US"/>
              </w:rPr>
              <w:t xml:space="preserve">  struct with fields:</w:t>
            </w:r>
          </w:p>
          <w:p w14:paraId="293B323E" w14:textId="77777777" w:rsidR="00A30910" w:rsidRPr="00E716CC" w:rsidRDefault="00A30910" w:rsidP="005A7D3D">
            <w:pPr>
              <w:rPr>
                <w:rFonts w:ascii="Courier New" w:hAnsi="Courier New" w:cs="Courier New"/>
                <w:lang w:val="en-US"/>
              </w:rPr>
            </w:pPr>
            <w:r w:rsidRPr="00E716CC">
              <w:rPr>
                <w:rFonts w:ascii="Courier New" w:hAnsi="Courier New" w:cs="Courier New"/>
                <w:lang w:val="en-US"/>
              </w:rPr>
              <w:t xml:space="preserve">       type: "sdp"</w:t>
            </w:r>
          </w:p>
          <w:p w14:paraId="5F034CDD" w14:textId="77777777" w:rsidR="00A30910" w:rsidRPr="00E716CC" w:rsidRDefault="00A30910" w:rsidP="005A7D3D">
            <w:pPr>
              <w:rPr>
                <w:rFonts w:ascii="Courier New" w:hAnsi="Courier New" w:cs="Courier New"/>
                <w:lang w:val="en-US"/>
              </w:rPr>
            </w:pPr>
            <w:r w:rsidRPr="00E716CC">
              <w:rPr>
                <w:rFonts w:ascii="Courier New" w:hAnsi="Courier New" w:cs="Courier New"/>
                <w:lang w:val="en-US"/>
              </w:rPr>
              <w:t xml:space="preserve">       nvar: 3</w:t>
            </w:r>
          </w:p>
          <w:p w14:paraId="1CA89A0C" w14:textId="77777777" w:rsidR="00A30910" w:rsidRPr="00E716CC" w:rsidRDefault="00A30910" w:rsidP="005A7D3D">
            <w:pPr>
              <w:rPr>
                <w:rFonts w:ascii="Courier New" w:hAnsi="Courier New" w:cs="Courier New"/>
                <w:lang w:val="en-US"/>
              </w:rPr>
            </w:pPr>
            <w:r w:rsidRPr="00E716CC">
              <w:rPr>
                <w:rFonts w:ascii="Courier New" w:hAnsi="Courier New" w:cs="Courier New"/>
                <w:lang w:val="en-US"/>
              </w:rPr>
              <w:t xml:space="preserve">       name: "My first example"</w:t>
            </w:r>
          </w:p>
          <w:p w14:paraId="0B2A7715" w14:textId="77777777" w:rsidR="00A30910" w:rsidRPr="00E716CC" w:rsidRDefault="00A30910" w:rsidP="005A7D3D">
            <w:pPr>
              <w:rPr>
                <w:rFonts w:ascii="Courier New" w:hAnsi="Courier New" w:cs="Courier New"/>
                <w:lang w:val="en-US"/>
              </w:rPr>
            </w:pPr>
            <w:r w:rsidRPr="00E716CC">
              <w:rPr>
                <w:rFonts w:ascii="Courier New" w:hAnsi="Courier New" w:cs="Courier New"/>
                <w:lang w:val="en-US"/>
              </w:rPr>
              <w:t xml:space="preserve">    comment: "Two LMIs"</w:t>
            </w:r>
          </w:p>
          <w:p w14:paraId="7727275C" w14:textId="77777777" w:rsidR="00A30910" w:rsidRPr="00E716CC" w:rsidRDefault="00A30910" w:rsidP="005A7D3D">
            <w:pPr>
              <w:rPr>
                <w:rFonts w:ascii="Courier New" w:hAnsi="Courier New" w:cs="Courier New"/>
                <w:lang w:val="en-US"/>
              </w:rPr>
            </w:pPr>
            <w:r w:rsidRPr="00E716CC">
              <w:rPr>
                <w:rFonts w:ascii="Courier New" w:hAnsi="Courier New" w:cs="Courier New"/>
                <w:lang w:val="en-US"/>
              </w:rPr>
              <w:t xml:space="preserve">          c: [1 2 3]</w:t>
            </w:r>
          </w:p>
          <w:p w14:paraId="341DE03F" w14:textId="77777777" w:rsidR="00A30910" w:rsidRPr="00E716CC" w:rsidRDefault="00A30910" w:rsidP="005A7D3D">
            <w:pPr>
              <w:rPr>
                <w:rFonts w:ascii="Courier New" w:hAnsi="Courier New" w:cs="Courier New"/>
                <w:lang w:val="en-US"/>
              </w:rPr>
            </w:pPr>
            <w:r w:rsidRPr="00E716CC">
              <w:rPr>
                <w:rFonts w:ascii="Courier New" w:hAnsi="Courier New" w:cs="Courier New"/>
                <w:lang w:val="en-US"/>
              </w:rPr>
              <w:t xml:space="preserve">       nlmi: 2</w:t>
            </w:r>
          </w:p>
          <w:p w14:paraId="7930930C" w14:textId="77777777" w:rsidR="00A30910" w:rsidRPr="00E716CC" w:rsidRDefault="00A30910" w:rsidP="005A7D3D">
            <w:pPr>
              <w:rPr>
                <w:rFonts w:ascii="Courier New" w:hAnsi="Courier New" w:cs="Courier New"/>
                <w:lang w:val="en-US"/>
              </w:rPr>
            </w:pPr>
            <w:r w:rsidRPr="00E716CC">
              <w:rPr>
                <w:rFonts w:ascii="Courier New" w:hAnsi="Courier New" w:cs="Courier New"/>
                <w:lang w:val="en-US"/>
              </w:rPr>
              <w:t xml:space="preserve">     msizes: [3 2]</w:t>
            </w:r>
          </w:p>
          <w:p w14:paraId="57861C1C" w14:textId="77777777" w:rsidR="00A30910" w:rsidRPr="00986CA5" w:rsidRDefault="00A30910" w:rsidP="005A7D3D">
            <w:pPr>
              <w:rPr>
                <w:lang w:val="en-US"/>
              </w:rPr>
            </w:pPr>
            <w:r w:rsidRPr="00E716CC">
              <w:rPr>
                <w:rFonts w:ascii="Courier New" w:hAnsi="Courier New" w:cs="Courier New"/>
                <w:lang w:val="en-US"/>
              </w:rPr>
              <w:lastRenderedPageBreak/>
              <w:t xml:space="preserve">          A: {2×4 cell}</w:t>
            </w:r>
          </w:p>
        </w:tc>
      </w:tr>
    </w:tbl>
    <w:p w14:paraId="16A2A0E7" w14:textId="77777777" w:rsidR="00A30910" w:rsidRDefault="00A30910" w:rsidP="00A30910"/>
    <w:p w14:paraId="780381BA" w14:textId="77777777" w:rsidR="00A30910" w:rsidRDefault="00A30910" w:rsidP="00A30910">
      <w:r>
        <w:t xml:space="preserve">where cells in field </w:t>
      </w:r>
      <w:r w:rsidRPr="00E716CC">
        <w:rPr>
          <w:rFonts w:ascii="Courier New" w:hAnsi="Courier New" w:cs="Courier New"/>
        </w:rPr>
        <w:t>A</w:t>
      </w:r>
      <w:r>
        <w:t xml:space="preserve"> contain data matrices </w:t>
      </w:r>
      <m:oMath>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j</m:t>
                </m:r>
              </m:e>
            </m:d>
          </m:sup>
        </m:sSubSup>
        <m:r>
          <w:rPr>
            <w:rFonts w:ascii="Cambria Math" w:hAnsi="Cambria Math"/>
          </w:rPr>
          <m:t>,  i=1,…n,  j=1,…,p,</m:t>
        </m:r>
      </m:oMath>
      <w:r>
        <w:t xml:space="preserve"> stored in sparse Matlab format.</w:t>
      </w:r>
    </w:p>
    <w:p w14:paraId="3994A52C" w14:textId="77777777" w:rsidR="00A30910" w:rsidRDefault="00A30910" w:rsidP="00A30910"/>
    <w:p w14:paraId="16915258" w14:textId="77777777" w:rsidR="00A30910" w:rsidRDefault="00A30910" w:rsidP="00A30910">
      <w:pPr>
        <w:pStyle w:val="Titre4"/>
        <w:rPr>
          <w:color w:val="000000"/>
          <w:shd w:val="clear" w:color="auto" w:fill="CCCCCC"/>
        </w:rPr>
      </w:pPr>
      <w:r>
        <w:rPr>
          <w:color w:val="000000"/>
          <w:shd w:val="clear" w:color="auto" w:fill="CCCCCC"/>
        </w:rPr>
        <w:t>Matlab sparse format for problem SDP2</w:t>
      </w:r>
    </w:p>
    <w:p w14:paraId="6010A6C6" w14:textId="77777777" w:rsidR="00A30910" w:rsidRDefault="00A30910" w:rsidP="00A30910"/>
    <w:tbl>
      <w:tblPr>
        <w:tblW w:w="8640" w:type="dxa"/>
        <w:tblInd w:w="820" w:type="dxa"/>
        <w:tblLayout w:type="fixed"/>
        <w:tblLook w:val="0600" w:firstRow="0" w:lastRow="0" w:firstColumn="0" w:lastColumn="0" w:noHBand="1" w:noVBand="1"/>
      </w:tblPr>
      <w:tblGrid>
        <w:gridCol w:w="8640"/>
      </w:tblGrid>
      <w:tr w:rsidR="00A30910" w:rsidRPr="00986CA5" w14:paraId="60C3C3DD" w14:textId="77777777" w:rsidTr="005A7D3D">
        <w:tc>
          <w:tcPr>
            <w:tcW w:w="8640" w:type="dxa"/>
            <w:shd w:val="clear" w:color="auto" w:fill="FCE5CD"/>
            <w:tcMar>
              <w:top w:w="100" w:type="dxa"/>
              <w:left w:w="100" w:type="dxa"/>
              <w:bottom w:w="100" w:type="dxa"/>
              <w:right w:w="100" w:type="dxa"/>
            </w:tcMar>
          </w:tcPr>
          <w:p w14:paraId="79DAEB98"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struct with fields:</w:t>
            </w:r>
          </w:p>
          <w:p w14:paraId="5E8D151C"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type: "sdp"</w:t>
            </w:r>
          </w:p>
          <w:p w14:paraId="656FCCC7"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nvar: 3</w:t>
            </w:r>
          </w:p>
          <w:p w14:paraId="0D0FE6EE"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name: "My second example"</w:t>
            </w:r>
          </w:p>
          <w:p w14:paraId="361AFCDF"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comment: "One LMI with one rank-1 matrix, 3 linear scalar constraints, dual variable of rank one"</w:t>
            </w:r>
          </w:p>
          <w:p w14:paraId="4463CAA2"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c: [0 0 1]</w:t>
            </w:r>
          </w:p>
          <w:p w14:paraId="4361779A"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nlmi: 1</w:t>
            </w:r>
          </w:p>
          <w:p w14:paraId="0D36251E"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msizes: 3</w:t>
            </w:r>
          </w:p>
          <w:p w14:paraId="713A9F07"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nlin: 3</w:t>
            </w:r>
          </w:p>
          <w:p w14:paraId="70F3B30C"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lsi_op: [0 1 1]</w:t>
            </w:r>
          </w:p>
          <w:p w14:paraId="5028B597"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A: {[3×3 double]  [3×3 double]  [3×3 double]  [3×3 double]}</w:t>
            </w:r>
          </w:p>
          <w:p w14:paraId="44CB40CA"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Avec: {[3×1 double]  [3×1 double]  [3×1 double]  [3×1 double]}</w:t>
            </w:r>
          </w:p>
          <w:p w14:paraId="4481648B"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C: [3×2 double]</w:t>
            </w:r>
          </w:p>
          <w:p w14:paraId="32FAF633" w14:textId="77777777" w:rsidR="00A30910" w:rsidRPr="00986CA5" w:rsidRDefault="00A30910" w:rsidP="005A7D3D">
            <w:pPr>
              <w:rPr>
                <w:lang w:val="en-US"/>
              </w:rPr>
            </w:pPr>
            <w:r w:rsidRPr="005B54D7">
              <w:rPr>
                <w:rFonts w:ascii="Courier New" w:hAnsi="Courier New" w:cs="Courier New"/>
                <w:lang w:val="en-US"/>
              </w:rPr>
              <w:t xml:space="preserve">          d: [1 0 0]</w:t>
            </w:r>
          </w:p>
        </w:tc>
      </w:tr>
    </w:tbl>
    <w:p w14:paraId="513DDE1C" w14:textId="77777777" w:rsidR="00A30910" w:rsidRDefault="00A30910" w:rsidP="00A30910"/>
    <w:p w14:paraId="4D7EB66E" w14:textId="77777777" w:rsidR="00A30910" w:rsidRDefault="00A30910" w:rsidP="00A30910">
      <w:pPr>
        <w:pStyle w:val="Titre4"/>
        <w:rPr>
          <w:color w:val="000000"/>
          <w:shd w:val="clear" w:color="auto" w:fill="CCCCCC"/>
        </w:rPr>
      </w:pPr>
      <w:r>
        <w:rPr>
          <w:color w:val="000000"/>
          <w:shd w:val="clear" w:color="auto" w:fill="CCCCCC"/>
        </w:rPr>
        <w:t>Matlab sparse format for problem SDP3</w:t>
      </w:r>
    </w:p>
    <w:p w14:paraId="11298722" w14:textId="77777777" w:rsidR="00A30910" w:rsidRDefault="00A30910" w:rsidP="00A30910"/>
    <w:tbl>
      <w:tblPr>
        <w:tblW w:w="8640" w:type="dxa"/>
        <w:tblInd w:w="820" w:type="dxa"/>
        <w:tblLayout w:type="fixed"/>
        <w:tblLook w:val="0600" w:firstRow="0" w:lastRow="0" w:firstColumn="0" w:lastColumn="0" w:noHBand="1" w:noVBand="1"/>
      </w:tblPr>
      <w:tblGrid>
        <w:gridCol w:w="8640"/>
      </w:tblGrid>
      <w:tr w:rsidR="00A30910" w:rsidRPr="00986CA5" w14:paraId="2D238532" w14:textId="77777777" w:rsidTr="005A7D3D">
        <w:tc>
          <w:tcPr>
            <w:tcW w:w="8640" w:type="dxa"/>
            <w:shd w:val="clear" w:color="auto" w:fill="FCE5CD"/>
            <w:tcMar>
              <w:top w:w="100" w:type="dxa"/>
              <w:left w:w="100" w:type="dxa"/>
              <w:bottom w:w="100" w:type="dxa"/>
              <w:right w:w="100" w:type="dxa"/>
            </w:tcMar>
          </w:tcPr>
          <w:p w14:paraId="0131EFC8"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struct with fields:</w:t>
            </w:r>
          </w:p>
          <w:p w14:paraId="73C8899E"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type: "sdp_relax"</w:t>
            </w:r>
          </w:p>
          <w:p w14:paraId="6F547AEB"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name: "My third example"</w:t>
            </w:r>
          </w:p>
          <w:p w14:paraId="16FC6CCE"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comment: "Dual SDP with one inequality"</w:t>
            </w:r>
          </w:p>
          <w:p w14:paraId="6CE6CFCF"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c: [1 1]</w:t>
            </w:r>
          </w:p>
          <w:p w14:paraId="6DBF2225"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msizes: 3</w:t>
            </w:r>
          </w:p>
          <w:p w14:paraId="588DDFA6"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nlmi: 1</w:t>
            </w:r>
          </w:p>
          <w:p w14:paraId="55C9C709"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nvar: 2</w:t>
            </w:r>
          </w:p>
          <w:p w14:paraId="38E5750B"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A: {[3×3 double]  [3×3 double]  [3×3 double]}</w:t>
            </w:r>
          </w:p>
          <w:p w14:paraId="55C7F97E"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Avec: {[3×1 double]  [3×3 double]  [3×3 double]}</w:t>
            </w:r>
          </w:p>
          <w:p w14:paraId="73BB3016"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nlin: 1</w:t>
            </w:r>
          </w:p>
          <w:p w14:paraId="6F30A99C" w14:textId="77777777" w:rsidR="00A30910" w:rsidRPr="005B54D7" w:rsidRDefault="00A30910" w:rsidP="005A7D3D">
            <w:pPr>
              <w:rPr>
                <w:rFonts w:ascii="Courier New" w:hAnsi="Courier New" w:cs="Courier New"/>
                <w:lang w:val="en-US"/>
              </w:rPr>
            </w:pPr>
            <w:r w:rsidRPr="005B54D7">
              <w:rPr>
                <w:rFonts w:ascii="Courier New" w:hAnsi="Courier New" w:cs="Courier New"/>
                <w:lang w:val="en-US"/>
              </w:rPr>
              <w:t xml:space="preserve">          C: [1 0]</w:t>
            </w:r>
          </w:p>
          <w:p w14:paraId="38E7BBFC" w14:textId="77777777" w:rsidR="00A30910" w:rsidRPr="00986CA5" w:rsidRDefault="00A30910" w:rsidP="005A7D3D">
            <w:pPr>
              <w:rPr>
                <w:lang w:val="en-US"/>
              </w:rPr>
            </w:pPr>
            <w:r w:rsidRPr="005B54D7">
              <w:rPr>
                <w:rFonts w:ascii="Courier New" w:hAnsi="Courier New" w:cs="Courier New"/>
                <w:lang w:val="en-US"/>
              </w:rPr>
              <w:t xml:space="preserve">          d: </w:t>
            </w:r>
            <w:r>
              <w:rPr>
                <w:rFonts w:ascii="Courier New" w:hAnsi="Courier New" w:cs="Courier New"/>
                <w:lang w:val="en-US"/>
              </w:rPr>
              <w:t>0</w:t>
            </w:r>
          </w:p>
        </w:tc>
      </w:tr>
    </w:tbl>
    <w:p w14:paraId="46B9900D" w14:textId="77777777" w:rsidR="00A30910" w:rsidRDefault="00A30910" w:rsidP="00A30910"/>
    <w:p w14:paraId="57D82819" w14:textId="77777777" w:rsidR="00A30910" w:rsidRDefault="00A30910" w:rsidP="00A30910"/>
    <w:p w14:paraId="1A873E12" w14:textId="77777777" w:rsidR="00A30910" w:rsidRDefault="00A30910" w:rsidP="00A30910">
      <w:r>
        <w:t>We provide the following Matlab conversion functions:</w:t>
      </w:r>
    </w:p>
    <w:p w14:paraId="5164FD19" w14:textId="77777777" w:rsidR="00A30910" w:rsidRDefault="00A30910" w:rsidP="00A30910"/>
    <w:p w14:paraId="2A4E89A4" w14:textId="77777777" w:rsidR="00A30910" w:rsidRPr="00C513A6" w:rsidRDefault="00A30910" w:rsidP="00A30910">
      <w:pPr>
        <w:autoSpaceDE w:val="0"/>
        <w:autoSpaceDN w:val="0"/>
        <w:adjustRightInd w:val="0"/>
        <w:spacing w:line="240" w:lineRule="auto"/>
        <w:rPr>
          <w:rFonts w:ascii="Courier" w:hAnsi="Courier" w:cs="Courier New"/>
          <w:lang w:val="en-US"/>
        </w:rPr>
      </w:pPr>
      <w:r w:rsidRPr="00C513A6">
        <w:rPr>
          <w:rFonts w:ascii="Courier" w:hAnsi="Courier" w:cs="Courier New"/>
          <w:color w:val="0000FF"/>
          <w:lang w:val="en-US"/>
        </w:rPr>
        <w:t>function</w:t>
      </w:r>
      <w:r w:rsidRPr="00C513A6">
        <w:rPr>
          <w:rFonts w:ascii="Courier" w:hAnsi="Courier" w:cs="Courier New"/>
          <w:color w:val="000000"/>
          <w:lang w:val="en-US"/>
        </w:rPr>
        <w:t xml:space="preserve"> sdp</w:t>
      </w:r>
      <w:r>
        <w:rPr>
          <w:rFonts w:ascii="Courier" w:hAnsi="Courier" w:cs="Courier New"/>
          <w:color w:val="000000"/>
          <w:lang w:val="en-US"/>
        </w:rPr>
        <w:t xml:space="preserve"> </w:t>
      </w:r>
      <w:r w:rsidRPr="00C513A6">
        <w:rPr>
          <w:rFonts w:ascii="Courier" w:hAnsi="Courier" w:cs="Courier New"/>
          <w:color w:val="000000"/>
          <w:lang w:val="en-US"/>
        </w:rPr>
        <w:t>=</w:t>
      </w:r>
      <w:r>
        <w:rPr>
          <w:rFonts w:ascii="Courier" w:hAnsi="Courier" w:cs="Courier New"/>
          <w:color w:val="000000"/>
          <w:lang w:val="en-US"/>
        </w:rPr>
        <w:t xml:space="preserve"> </w:t>
      </w:r>
      <w:r w:rsidRPr="00C513A6">
        <w:rPr>
          <w:rFonts w:ascii="Courier" w:hAnsi="Courier" w:cs="Courier New"/>
          <w:color w:val="000000"/>
          <w:lang w:val="en-US"/>
        </w:rPr>
        <w:t>sdpa2poema(filename);</w:t>
      </w:r>
    </w:p>
    <w:p w14:paraId="22031F16" w14:textId="77777777" w:rsidR="00A30910" w:rsidRPr="00C513A6" w:rsidRDefault="00A30910" w:rsidP="00A30910">
      <w:pPr>
        <w:autoSpaceDE w:val="0"/>
        <w:autoSpaceDN w:val="0"/>
        <w:adjustRightInd w:val="0"/>
        <w:spacing w:line="240" w:lineRule="auto"/>
        <w:rPr>
          <w:rFonts w:ascii="Courier" w:hAnsi="Courier" w:cs="Courier New"/>
          <w:lang w:val="en-US"/>
        </w:rPr>
      </w:pPr>
      <w:r w:rsidRPr="00C513A6">
        <w:rPr>
          <w:rFonts w:ascii="Courier" w:hAnsi="Courier" w:cs="Courier New"/>
          <w:color w:val="228B22"/>
          <w:lang w:val="en-US"/>
        </w:rPr>
        <w:t>% Reads linear SDP problem from an SDPA file, separates the linear</w:t>
      </w:r>
    </w:p>
    <w:p w14:paraId="6CCC65E8" w14:textId="77777777" w:rsidR="00A30910" w:rsidRDefault="00A30910" w:rsidP="00A30910">
      <w:pPr>
        <w:autoSpaceDE w:val="0"/>
        <w:autoSpaceDN w:val="0"/>
        <w:adjustRightInd w:val="0"/>
        <w:spacing w:line="240" w:lineRule="auto"/>
        <w:rPr>
          <w:rFonts w:ascii="Courier" w:hAnsi="Courier" w:cs="Courier New"/>
          <w:color w:val="228B22"/>
          <w:lang w:val="en-US"/>
        </w:rPr>
      </w:pPr>
      <w:r w:rsidRPr="00C513A6">
        <w:rPr>
          <w:rFonts w:ascii="Courier" w:hAnsi="Courier" w:cs="Courier New"/>
          <w:color w:val="228B22"/>
          <w:lang w:val="en-US"/>
        </w:rPr>
        <w:t>% constraint matrix, returns the problem in the POEMA Matlab structure</w:t>
      </w:r>
    </w:p>
    <w:p w14:paraId="786E6A17" w14:textId="77777777" w:rsidR="00A30910" w:rsidRDefault="00A30910" w:rsidP="00A30910">
      <w:pPr>
        <w:autoSpaceDE w:val="0"/>
        <w:autoSpaceDN w:val="0"/>
        <w:adjustRightInd w:val="0"/>
        <w:spacing w:line="240" w:lineRule="auto"/>
        <w:rPr>
          <w:rFonts w:ascii="Courier" w:hAnsi="Courier" w:cs="Courier New"/>
          <w:lang w:val="en-US"/>
        </w:rPr>
      </w:pPr>
    </w:p>
    <w:p w14:paraId="3EE8FB74" w14:textId="77777777" w:rsidR="00A30910" w:rsidRPr="00C513A6" w:rsidRDefault="00A30910" w:rsidP="00A30910">
      <w:pPr>
        <w:autoSpaceDE w:val="0"/>
        <w:autoSpaceDN w:val="0"/>
        <w:adjustRightInd w:val="0"/>
        <w:spacing w:line="240" w:lineRule="auto"/>
        <w:rPr>
          <w:rFonts w:ascii="Courier" w:hAnsi="Courier" w:cs="Courier New"/>
          <w:lang w:val="en-US"/>
        </w:rPr>
      </w:pPr>
      <w:r w:rsidRPr="00C513A6">
        <w:rPr>
          <w:rFonts w:ascii="Courier" w:hAnsi="Courier" w:cs="Courier New"/>
          <w:color w:val="0000FF"/>
          <w:lang w:val="en-US"/>
        </w:rPr>
        <w:t>function</w:t>
      </w:r>
      <w:r w:rsidRPr="00C513A6">
        <w:rPr>
          <w:rFonts w:ascii="Courier" w:hAnsi="Courier" w:cs="Courier New"/>
          <w:color w:val="000000"/>
          <w:lang w:val="en-US"/>
        </w:rPr>
        <w:t xml:space="preserve"> sdp</w:t>
      </w:r>
      <w:r>
        <w:rPr>
          <w:rFonts w:ascii="Courier" w:hAnsi="Courier" w:cs="Courier New"/>
          <w:color w:val="000000"/>
          <w:lang w:val="en-US"/>
        </w:rPr>
        <w:t xml:space="preserve"> </w:t>
      </w:r>
      <w:r w:rsidRPr="00C513A6">
        <w:rPr>
          <w:rFonts w:ascii="Courier" w:hAnsi="Courier" w:cs="Courier New"/>
          <w:color w:val="000000"/>
          <w:lang w:val="en-US"/>
        </w:rPr>
        <w:t>=</w:t>
      </w:r>
      <w:r>
        <w:rPr>
          <w:rFonts w:ascii="Courier" w:hAnsi="Courier" w:cs="Courier New"/>
          <w:color w:val="000000"/>
          <w:lang w:val="en-US"/>
        </w:rPr>
        <w:t xml:space="preserve"> </w:t>
      </w:r>
      <w:r w:rsidRPr="00C513A6">
        <w:rPr>
          <w:rFonts w:ascii="Courier" w:hAnsi="Courier" w:cs="Courier New"/>
          <w:color w:val="000000"/>
          <w:lang w:val="en-US"/>
        </w:rPr>
        <w:t>poema</w:t>
      </w:r>
      <w:r>
        <w:rPr>
          <w:rFonts w:ascii="Courier" w:hAnsi="Courier" w:cs="Courier New"/>
          <w:color w:val="000000"/>
          <w:lang w:val="en-US"/>
        </w:rPr>
        <w:t>2sdpa</w:t>
      </w:r>
      <w:r w:rsidRPr="00C513A6">
        <w:rPr>
          <w:rFonts w:ascii="Courier" w:hAnsi="Courier" w:cs="Courier New"/>
          <w:color w:val="000000"/>
          <w:lang w:val="en-US"/>
        </w:rPr>
        <w:t>(filename);</w:t>
      </w:r>
    </w:p>
    <w:p w14:paraId="0B0357CD" w14:textId="77777777" w:rsidR="00A30910" w:rsidRPr="00C513A6" w:rsidRDefault="00A30910" w:rsidP="00A30910">
      <w:pPr>
        <w:autoSpaceDE w:val="0"/>
        <w:autoSpaceDN w:val="0"/>
        <w:adjustRightInd w:val="0"/>
        <w:spacing w:line="240" w:lineRule="auto"/>
        <w:rPr>
          <w:rFonts w:ascii="Courier" w:hAnsi="Courier" w:cs="Courier New"/>
          <w:lang w:val="en-US"/>
        </w:rPr>
      </w:pPr>
      <w:r w:rsidRPr="00C513A6">
        <w:rPr>
          <w:rFonts w:ascii="Courier" w:hAnsi="Courier" w:cs="Courier New"/>
          <w:color w:val="228B22"/>
          <w:lang w:val="en-US"/>
        </w:rPr>
        <w:t xml:space="preserve">% </w:t>
      </w:r>
      <w:r>
        <w:rPr>
          <w:rFonts w:ascii="Courier" w:hAnsi="Courier" w:cs="Courier New"/>
          <w:color w:val="228B22"/>
          <w:lang w:val="en-US"/>
        </w:rPr>
        <w:t xml:space="preserve">Input: </w:t>
      </w:r>
      <w:r w:rsidRPr="00C513A6">
        <w:rPr>
          <w:rFonts w:ascii="Courier" w:hAnsi="Courier" w:cs="Courier New"/>
          <w:color w:val="228B22"/>
          <w:lang w:val="en-US"/>
        </w:rPr>
        <w:t>SDP problem in the POEMA Matlab structure</w:t>
      </w:r>
    </w:p>
    <w:p w14:paraId="1A4C11F7" w14:textId="77777777" w:rsidR="00A30910" w:rsidRDefault="00A30910" w:rsidP="00A30910">
      <w:pPr>
        <w:autoSpaceDE w:val="0"/>
        <w:autoSpaceDN w:val="0"/>
        <w:adjustRightInd w:val="0"/>
        <w:spacing w:line="240" w:lineRule="auto"/>
        <w:rPr>
          <w:rFonts w:ascii="Courier" w:hAnsi="Courier" w:cs="Courier New"/>
          <w:color w:val="228B22"/>
          <w:lang w:val="en-US"/>
        </w:rPr>
      </w:pPr>
      <w:r w:rsidRPr="00C513A6">
        <w:rPr>
          <w:rFonts w:ascii="Courier" w:hAnsi="Courier" w:cs="Courier New"/>
          <w:color w:val="228B22"/>
          <w:lang w:val="en-US"/>
        </w:rPr>
        <w:t xml:space="preserve">% Output: </w:t>
      </w:r>
      <w:r>
        <w:rPr>
          <w:rFonts w:ascii="Courier" w:hAnsi="Courier" w:cs="Courier New"/>
          <w:color w:val="228B22"/>
          <w:lang w:val="en-US"/>
        </w:rPr>
        <w:t>ASCII file with problem in SDPA format</w:t>
      </w:r>
    </w:p>
    <w:p w14:paraId="7359F6EF" w14:textId="77777777" w:rsidR="00A30910" w:rsidRPr="00C513A6" w:rsidRDefault="00A30910" w:rsidP="00A30910">
      <w:pPr>
        <w:autoSpaceDE w:val="0"/>
        <w:autoSpaceDN w:val="0"/>
        <w:adjustRightInd w:val="0"/>
        <w:spacing w:line="240" w:lineRule="auto"/>
        <w:rPr>
          <w:rFonts w:ascii="Courier" w:hAnsi="Courier" w:cs="Courier New"/>
          <w:lang w:val="en-US"/>
        </w:rPr>
      </w:pPr>
      <w:r w:rsidRPr="00C513A6">
        <w:rPr>
          <w:rFonts w:ascii="Courier" w:hAnsi="Courier" w:cs="Courier New"/>
          <w:color w:val="228B22"/>
          <w:lang w:val="en-US"/>
        </w:rPr>
        <w:t xml:space="preserve">% </w:t>
      </w:r>
      <w:r>
        <w:rPr>
          <w:rFonts w:ascii="Courier" w:hAnsi="Courier" w:cs="Courier New"/>
          <w:color w:val="228B22"/>
          <w:lang w:val="en-US"/>
        </w:rPr>
        <w:t>Any information special to POEMA format (low rank) is ignored</w:t>
      </w:r>
    </w:p>
    <w:p w14:paraId="5D633698" w14:textId="77777777" w:rsidR="00A30910" w:rsidRPr="00C513A6" w:rsidRDefault="00A30910" w:rsidP="00A30910">
      <w:pPr>
        <w:rPr>
          <w:rFonts w:ascii="Courier" w:hAnsi="Courier" w:cs="Courier New"/>
        </w:rPr>
      </w:pPr>
    </w:p>
    <w:p w14:paraId="42324427" w14:textId="77777777" w:rsidR="00A30910" w:rsidRPr="00C513A6" w:rsidRDefault="00A30910" w:rsidP="00A30910">
      <w:pPr>
        <w:autoSpaceDE w:val="0"/>
        <w:autoSpaceDN w:val="0"/>
        <w:adjustRightInd w:val="0"/>
        <w:spacing w:line="240" w:lineRule="auto"/>
        <w:rPr>
          <w:rFonts w:ascii="Courier" w:hAnsi="Courier" w:cs="Courier New"/>
          <w:lang w:val="en-US"/>
        </w:rPr>
      </w:pPr>
      <w:r w:rsidRPr="00C513A6">
        <w:rPr>
          <w:rFonts w:ascii="Courier" w:hAnsi="Courier" w:cs="Courier New"/>
          <w:color w:val="0000FF"/>
          <w:lang w:val="en-US"/>
        </w:rPr>
        <w:t>function</w:t>
      </w:r>
      <w:r w:rsidRPr="00C513A6">
        <w:rPr>
          <w:rFonts w:ascii="Courier" w:hAnsi="Courier" w:cs="Courier New"/>
          <w:color w:val="000000"/>
          <w:lang w:val="en-US"/>
        </w:rPr>
        <w:t xml:space="preserve"> sdpdata = poema2sparse(poema_struct); </w:t>
      </w:r>
    </w:p>
    <w:p w14:paraId="1D6D6B54" w14:textId="77777777" w:rsidR="00A30910" w:rsidRPr="00C513A6" w:rsidRDefault="00A30910" w:rsidP="00A30910">
      <w:pPr>
        <w:autoSpaceDE w:val="0"/>
        <w:autoSpaceDN w:val="0"/>
        <w:adjustRightInd w:val="0"/>
        <w:spacing w:line="240" w:lineRule="auto"/>
        <w:rPr>
          <w:rFonts w:ascii="Courier" w:hAnsi="Courier" w:cs="Courier New"/>
          <w:lang w:val="en-US"/>
        </w:rPr>
      </w:pPr>
      <w:r w:rsidRPr="00C513A6">
        <w:rPr>
          <w:rFonts w:ascii="Courier" w:hAnsi="Courier" w:cs="Courier New"/>
          <w:color w:val="228B22"/>
          <w:lang w:val="en-US"/>
        </w:rPr>
        <w:t>% Input: SDP problem in the POEMA Matlab structure</w:t>
      </w:r>
    </w:p>
    <w:p w14:paraId="09BB4338" w14:textId="77777777" w:rsidR="00A30910" w:rsidRPr="00C513A6" w:rsidRDefault="00A30910" w:rsidP="00A30910">
      <w:pPr>
        <w:autoSpaceDE w:val="0"/>
        <w:autoSpaceDN w:val="0"/>
        <w:adjustRightInd w:val="0"/>
        <w:spacing w:line="240" w:lineRule="auto"/>
        <w:rPr>
          <w:rFonts w:ascii="Courier" w:hAnsi="Courier" w:cs="Courier New"/>
          <w:lang w:val="en-US"/>
        </w:rPr>
      </w:pPr>
      <w:r w:rsidRPr="00C513A6">
        <w:rPr>
          <w:rFonts w:ascii="Courier" w:hAnsi="Courier" w:cs="Courier New"/>
          <w:color w:val="228B22"/>
          <w:lang w:val="en-US"/>
        </w:rPr>
        <w:t>% Output: Matlab structure with data matrices stored as Matlab sparse</w:t>
      </w:r>
    </w:p>
    <w:p w14:paraId="700E7CAE" w14:textId="77777777" w:rsidR="00A30910" w:rsidRPr="00C513A6" w:rsidRDefault="00A30910" w:rsidP="00A30910">
      <w:pPr>
        <w:autoSpaceDE w:val="0"/>
        <w:autoSpaceDN w:val="0"/>
        <w:adjustRightInd w:val="0"/>
        <w:spacing w:line="240" w:lineRule="auto"/>
        <w:rPr>
          <w:rFonts w:ascii="Courier" w:hAnsi="Courier" w:cs="Courier New"/>
          <w:lang w:val="en-US"/>
        </w:rPr>
      </w:pPr>
      <w:r w:rsidRPr="00C513A6">
        <w:rPr>
          <w:rFonts w:ascii="Courier" w:hAnsi="Courier" w:cs="Courier New"/>
          <w:color w:val="228B22"/>
          <w:lang w:val="en-US"/>
        </w:rPr>
        <w:t>% matrices</w:t>
      </w:r>
    </w:p>
    <w:p w14:paraId="7E104D5E" w14:textId="77777777" w:rsidR="003149A6" w:rsidRDefault="003149A6">
      <w:pPr>
        <w:pStyle w:val="normal0"/>
      </w:pPr>
    </w:p>
    <w:p w14:paraId="6F95C48B" w14:textId="77777777" w:rsidR="003149A6" w:rsidRDefault="005A7D3D">
      <w:pPr>
        <w:pStyle w:val="Titre1"/>
      </w:pPr>
      <w:bookmarkStart w:id="8" w:name="_7e44ibvrcqme" w:colFirst="0" w:colLast="0"/>
      <w:bookmarkEnd w:id="8"/>
      <w:r>
        <w:t>Registries</w:t>
      </w:r>
    </w:p>
    <w:p w14:paraId="5FA1FF08" w14:textId="77777777" w:rsidR="003149A6" w:rsidRDefault="005A7D3D">
      <w:pPr>
        <w:pStyle w:val="normal0"/>
      </w:pPr>
      <w:r>
        <w:t xml:space="preserve">The data are registered in the file </w:t>
      </w:r>
      <w:hyperlink r:id="rId10">
        <w:r>
          <w:rPr>
            <w:rFonts w:ascii="Courier New" w:eastAsia="Courier New" w:hAnsi="Courier New" w:cs="Courier New"/>
            <w:color w:val="1155CC"/>
            <w:u w:val="single"/>
          </w:rPr>
          <w:t>csv/index-pmo.csv</w:t>
        </w:r>
      </w:hyperlink>
      <w:r>
        <w:t xml:space="preserve"> of the public repository </w:t>
      </w:r>
      <w:hyperlink r:id="rId11">
        <w:r>
          <w:rPr>
            <w:rFonts w:ascii="Courier New" w:eastAsia="Courier New" w:hAnsi="Courier New" w:cs="Courier New"/>
            <w:color w:val="1155CC"/>
            <w:u w:val="single"/>
          </w:rPr>
          <w:t>https://github.com/PolynomialMomentOptimization/registries</w:t>
        </w:r>
      </w:hyperlink>
      <w:r>
        <w:rPr>
          <w:rFonts w:ascii="Courier New" w:eastAsia="Courier New" w:hAnsi="Courier New" w:cs="Courier New"/>
        </w:rPr>
        <w:t>.</w:t>
      </w:r>
      <w:r>
        <w:t xml:space="preserve"> </w:t>
      </w:r>
      <w:r>
        <w:br/>
        <w:t xml:space="preserve">They are stored as a tuple of </w:t>
      </w:r>
      <w:r>
        <w:br/>
      </w:r>
    </w:p>
    <w:p w14:paraId="64C1BD88" w14:textId="77777777" w:rsidR="003149A6" w:rsidRDefault="005A7D3D">
      <w:pPr>
        <w:pStyle w:val="normal0"/>
        <w:numPr>
          <w:ilvl w:val="0"/>
          <w:numId w:val="7"/>
        </w:numPr>
      </w:pPr>
      <w:r>
        <w:t xml:space="preserve">An Universally Unique IDentifier or UUID, which is a string uniquely identifying the data resource. </w:t>
      </w:r>
    </w:p>
    <w:p w14:paraId="7790EC42" w14:textId="77777777" w:rsidR="003149A6" w:rsidRDefault="005A7D3D">
      <w:pPr>
        <w:pStyle w:val="normal0"/>
        <w:numPr>
          <w:ilvl w:val="0"/>
          <w:numId w:val="7"/>
        </w:numPr>
      </w:pPr>
      <w:r>
        <w:t xml:space="preserve">A name, which is a string (that can  be </w:t>
      </w:r>
      <w:r>
        <w:rPr>
          <w:rFonts w:ascii="Courier New" w:eastAsia="Courier New" w:hAnsi="Courier New" w:cs="Courier New"/>
        </w:rPr>
        <w:t>“”</w:t>
      </w:r>
      <w:r>
        <w:t>)</w:t>
      </w:r>
    </w:p>
    <w:p w14:paraId="0DC4A8B9" w14:textId="77777777" w:rsidR="003149A6" w:rsidRDefault="005A7D3D">
      <w:pPr>
        <w:pStyle w:val="normal0"/>
        <w:numPr>
          <w:ilvl w:val="0"/>
          <w:numId w:val="7"/>
        </w:numPr>
      </w:pPr>
      <w:r>
        <w:t>A data URL where the resource file can be recovered.</w:t>
      </w:r>
    </w:p>
    <w:p w14:paraId="4C8987B7" w14:textId="77777777" w:rsidR="003149A6" w:rsidRDefault="005A7D3D">
      <w:pPr>
        <w:pStyle w:val="normal0"/>
        <w:numPr>
          <w:ilvl w:val="0"/>
          <w:numId w:val="7"/>
        </w:numPr>
      </w:pPr>
      <w:r>
        <w:t xml:space="preserve">A documentation URL (optional) where information on the data can be found. It can be a human readable document, like a documentation, an article about the data. </w:t>
      </w:r>
      <w:r>
        <w:br/>
      </w:r>
    </w:p>
    <w:p w14:paraId="53284E65" w14:textId="77777777" w:rsidR="003149A6" w:rsidRDefault="005A7D3D">
      <w:pPr>
        <w:pStyle w:val="normal0"/>
        <w:rPr>
          <w:rFonts w:ascii="Courier New" w:eastAsia="Courier New" w:hAnsi="Courier New" w:cs="Courier New"/>
        </w:rPr>
      </w:pPr>
      <w:r>
        <w:t xml:space="preserve">The table of association between UUID and Data Resources in the file </w:t>
      </w:r>
      <w:hyperlink r:id="rId12">
        <w:r>
          <w:rPr>
            <w:rFonts w:ascii="Courier New" w:eastAsia="Courier New" w:hAnsi="Courier New" w:cs="Courier New"/>
            <w:color w:val="1155CC"/>
            <w:u w:val="single"/>
          </w:rPr>
          <w:t>csv/index-pmo.csv</w:t>
        </w:r>
      </w:hyperlink>
      <w:r>
        <w:t xml:space="preserve"> </w:t>
      </w:r>
    </w:p>
    <w:p w14:paraId="4C546D81" w14:textId="77777777" w:rsidR="003149A6" w:rsidRDefault="005A7D3D">
      <w:pPr>
        <w:pStyle w:val="normal0"/>
      </w:pPr>
      <w:r>
        <w:t xml:space="preserve">is stored in the CSV format (Column Separated Values). The first column is the UUID, the second column is the name, the third is the URL of the data resource and the fourth column is the URL of the metadata information (Optional). The metadata can also be stored in a json format and give information about the date, the author and other features of the data that we want to exhibit. </w:t>
      </w:r>
    </w:p>
    <w:p w14:paraId="5DF9CE85" w14:textId="77777777" w:rsidR="003149A6" w:rsidRDefault="005A7D3D">
      <w:pPr>
        <w:pStyle w:val="Titre1"/>
      </w:pPr>
      <w:bookmarkStart w:id="9" w:name="_nggnhif5ah56" w:colFirst="0" w:colLast="0"/>
      <w:bookmarkEnd w:id="9"/>
      <w:r>
        <w:t>Database access and management</w:t>
      </w:r>
    </w:p>
    <w:p w14:paraId="5374AA4B" w14:textId="77777777" w:rsidR="003149A6" w:rsidRDefault="005A7D3D">
      <w:pPr>
        <w:pStyle w:val="normal0"/>
      </w:pPr>
      <w:r>
        <w:t>The data files and code for creating and managing data are publically available on the server</w:t>
      </w:r>
    </w:p>
    <w:p w14:paraId="3DB5E141" w14:textId="77777777" w:rsidR="003149A6" w:rsidRDefault="003852F6">
      <w:pPr>
        <w:pStyle w:val="normal0"/>
        <w:rPr>
          <w:rFonts w:ascii="Courier New" w:eastAsia="Courier New" w:hAnsi="Courier New" w:cs="Courier New"/>
        </w:rPr>
      </w:pPr>
      <w:hyperlink r:id="rId13">
        <w:r w:rsidR="005A7D3D">
          <w:rPr>
            <w:rFonts w:ascii="Courier New" w:eastAsia="Courier New" w:hAnsi="Courier New" w:cs="Courier New"/>
            <w:color w:val="1155CC"/>
            <w:u w:val="single"/>
          </w:rPr>
          <w:t>https://github.com/PolynomialMomentOptimization/</w:t>
        </w:r>
      </w:hyperlink>
      <w:r w:rsidR="005A7D3D">
        <w:rPr>
          <w:rFonts w:ascii="Courier New" w:eastAsia="Courier New" w:hAnsi="Courier New" w:cs="Courier New"/>
        </w:rPr>
        <w:t>.</w:t>
      </w:r>
    </w:p>
    <w:p w14:paraId="058F4492" w14:textId="77777777" w:rsidR="003149A6" w:rsidRDefault="005A7D3D">
      <w:pPr>
        <w:pStyle w:val="normal0"/>
      </w:pPr>
      <w:r>
        <w:t xml:space="preserve">Every member of the network shall have an account on the server to create and manage the data there. </w:t>
      </w:r>
    </w:p>
    <w:p w14:paraId="6446533A" w14:textId="77777777" w:rsidR="003149A6" w:rsidRDefault="003149A6">
      <w:pPr>
        <w:pStyle w:val="normal0"/>
      </w:pPr>
    </w:p>
    <w:p w14:paraId="78F3CF21" w14:textId="77777777" w:rsidR="003149A6" w:rsidRDefault="005A7D3D">
      <w:pPr>
        <w:pStyle w:val="normal0"/>
      </w:pPr>
      <w:r>
        <w:t>New data can be added by any one, using the mechanism of pull request on the github server. The pull request will then be examined and validated or rejected depending on the validity of request.</w:t>
      </w:r>
    </w:p>
    <w:p w14:paraId="3C5E16E1" w14:textId="77777777" w:rsidR="003149A6" w:rsidRDefault="003149A6">
      <w:pPr>
        <w:pStyle w:val="normal0"/>
      </w:pPr>
    </w:p>
    <w:p w14:paraId="00A0932E" w14:textId="77777777" w:rsidR="003149A6" w:rsidRDefault="005A7D3D">
      <w:pPr>
        <w:pStyle w:val="normal0"/>
      </w:pPr>
      <w:r>
        <w:t>Tables with properties of the PMO problems can also be built and accessed with a similar mechanism.</w:t>
      </w:r>
    </w:p>
    <w:p w14:paraId="2B3AEC3B" w14:textId="77777777" w:rsidR="003149A6" w:rsidRDefault="005A7D3D">
      <w:pPr>
        <w:pStyle w:val="Titre1"/>
      </w:pPr>
      <w:bookmarkStart w:id="10" w:name="_ex9pvvbvw63n" w:colFirst="0" w:colLast="0"/>
      <w:bookmarkEnd w:id="10"/>
      <w:r>
        <w:t>License</w:t>
      </w:r>
    </w:p>
    <w:p w14:paraId="0E8566D5" w14:textId="77777777" w:rsidR="003149A6" w:rsidRDefault="005A7D3D">
      <w:pPr>
        <w:pStyle w:val="normal0"/>
      </w:pPr>
      <w:r>
        <w:t xml:space="preserve">A public copyright license such as </w:t>
      </w:r>
      <w:hyperlink r:id="rId14">
        <w:r>
          <w:rPr>
            <w:color w:val="1155CC"/>
            <w:u w:val="single"/>
          </w:rPr>
          <w:t>Creative Commons</w:t>
        </w:r>
      </w:hyperlink>
      <w:r>
        <w:t xml:space="preserve">, will be attached to the data stored in the repositories, to allow the public access and the free distribution of the documents, which are the files storing the data. A typical example can be </w:t>
      </w:r>
      <w:r>
        <w:rPr>
          <w:i/>
        </w:rPr>
        <w:t xml:space="preserve">Creative Commons BY-NC-SA </w:t>
      </w:r>
      <w:r>
        <w:t xml:space="preserve">with the author information, Non-Commercial use and SharedAlike : </w:t>
      </w:r>
      <w:r>
        <w:rPr>
          <w:noProof/>
          <w:lang w:val="fr-FR"/>
        </w:rPr>
        <w:drawing>
          <wp:inline distT="114300" distB="114300" distL="114300" distR="114300" wp14:anchorId="13793633" wp14:editId="2C210C8F">
            <wp:extent cx="193199" cy="193199"/>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193199" cy="193199"/>
                    </a:xfrm>
                    <a:prstGeom prst="rect">
                      <a:avLst/>
                    </a:prstGeom>
                    <a:ln/>
                  </pic:spPr>
                </pic:pic>
              </a:graphicData>
            </a:graphic>
          </wp:inline>
        </w:drawing>
      </w:r>
      <w:r>
        <w:rPr>
          <w:noProof/>
          <w:lang w:val="fr-FR"/>
        </w:rPr>
        <w:drawing>
          <wp:inline distT="114300" distB="114300" distL="114300" distR="114300" wp14:anchorId="0AEB8F1D" wp14:editId="09DDF1C1">
            <wp:extent cx="190500" cy="190500"/>
            <wp:effectExtent l="0" t="0" r="0" b="0"/>
            <wp:docPr id="4" name="image1.png" descr="https://upload.wikimedia.org/wikipedia/commons/thumb/1/11/Cc-by_new_white.svg/96px-Cc-by_new_white.svg.png"/>
            <wp:cNvGraphicFramePr/>
            <a:graphic xmlns:a="http://schemas.openxmlformats.org/drawingml/2006/main">
              <a:graphicData uri="http://schemas.openxmlformats.org/drawingml/2006/picture">
                <pic:pic xmlns:pic="http://schemas.openxmlformats.org/drawingml/2006/picture">
                  <pic:nvPicPr>
                    <pic:cNvPr id="0" name="image1.png" descr="https://upload.wikimedia.org/wikipedia/commons/thumb/1/11/Cc-by_new_white.svg/96px-Cc-by_new_white.svg.png"/>
                    <pic:cNvPicPr preferRelativeResize="0"/>
                  </pic:nvPicPr>
                  <pic:blipFill>
                    <a:blip r:embed="rId16"/>
                    <a:srcRect/>
                    <a:stretch>
                      <a:fillRect/>
                    </a:stretch>
                  </pic:blipFill>
                  <pic:spPr>
                    <a:xfrm>
                      <a:off x="0" y="0"/>
                      <a:ext cx="190500" cy="190500"/>
                    </a:xfrm>
                    <a:prstGeom prst="rect">
                      <a:avLst/>
                    </a:prstGeom>
                    <a:ln/>
                  </pic:spPr>
                </pic:pic>
              </a:graphicData>
            </a:graphic>
          </wp:inline>
        </w:drawing>
      </w:r>
      <w:r>
        <w:rPr>
          <w:noProof/>
          <w:lang w:val="fr-FR"/>
        </w:rPr>
        <w:drawing>
          <wp:inline distT="114300" distB="114300" distL="114300" distR="114300" wp14:anchorId="22901EA8" wp14:editId="0DF4C696">
            <wp:extent cx="193199" cy="193199"/>
            <wp:effectExtent l="0" t="0" r="0" b="0"/>
            <wp:docPr id="3" name="image2.png" descr="Cc-nc white.svg"/>
            <wp:cNvGraphicFramePr/>
            <a:graphic xmlns:a="http://schemas.openxmlformats.org/drawingml/2006/main">
              <a:graphicData uri="http://schemas.openxmlformats.org/drawingml/2006/picture">
                <pic:pic xmlns:pic="http://schemas.openxmlformats.org/drawingml/2006/picture">
                  <pic:nvPicPr>
                    <pic:cNvPr id="0" name="image2.png" descr="Cc-nc white.svg"/>
                    <pic:cNvPicPr preferRelativeResize="0"/>
                  </pic:nvPicPr>
                  <pic:blipFill>
                    <a:blip r:embed="rId17"/>
                    <a:srcRect/>
                    <a:stretch>
                      <a:fillRect/>
                    </a:stretch>
                  </pic:blipFill>
                  <pic:spPr>
                    <a:xfrm>
                      <a:off x="0" y="0"/>
                      <a:ext cx="193199" cy="193199"/>
                    </a:xfrm>
                    <a:prstGeom prst="rect">
                      <a:avLst/>
                    </a:prstGeom>
                    <a:ln/>
                  </pic:spPr>
                </pic:pic>
              </a:graphicData>
            </a:graphic>
          </wp:inline>
        </w:drawing>
      </w:r>
      <w:r>
        <w:rPr>
          <w:noProof/>
          <w:lang w:val="fr-FR"/>
        </w:rPr>
        <w:drawing>
          <wp:inline distT="114300" distB="114300" distL="114300" distR="114300" wp14:anchorId="02731AC6" wp14:editId="14D6CCD6">
            <wp:extent cx="190500" cy="190500"/>
            <wp:effectExtent l="0" t="0" r="0" b="0"/>
            <wp:docPr id="5" name="image7.png" descr="Cc-sa white.svg"/>
            <wp:cNvGraphicFramePr/>
            <a:graphic xmlns:a="http://schemas.openxmlformats.org/drawingml/2006/main">
              <a:graphicData uri="http://schemas.openxmlformats.org/drawingml/2006/picture">
                <pic:pic xmlns:pic="http://schemas.openxmlformats.org/drawingml/2006/picture">
                  <pic:nvPicPr>
                    <pic:cNvPr id="0" name="image7.png" descr="Cc-sa white.svg"/>
                    <pic:cNvPicPr preferRelativeResize="0"/>
                  </pic:nvPicPr>
                  <pic:blipFill>
                    <a:blip r:embed="rId18"/>
                    <a:srcRect/>
                    <a:stretch>
                      <a:fillRect/>
                    </a:stretch>
                  </pic:blipFill>
                  <pic:spPr>
                    <a:xfrm>
                      <a:off x="0" y="0"/>
                      <a:ext cx="190500" cy="190500"/>
                    </a:xfrm>
                    <a:prstGeom prst="rect">
                      <a:avLst/>
                    </a:prstGeom>
                    <a:ln/>
                  </pic:spPr>
                </pic:pic>
              </a:graphicData>
            </a:graphic>
          </wp:inline>
        </w:drawing>
      </w:r>
      <w:r>
        <w:t>.</w:t>
      </w:r>
    </w:p>
    <w:p w14:paraId="2EC6BEBA" w14:textId="77777777" w:rsidR="003149A6" w:rsidRDefault="003149A6">
      <w:pPr>
        <w:pStyle w:val="normal0"/>
      </w:pPr>
    </w:p>
    <w:p w14:paraId="198FB064" w14:textId="77777777" w:rsidR="003149A6" w:rsidRDefault="005A7D3D">
      <w:pPr>
        <w:pStyle w:val="Titre1"/>
      </w:pPr>
      <w:bookmarkStart w:id="11" w:name="_t22uj86cp57x" w:colFirst="0" w:colLast="0"/>
      <w:bookmarkEnd w:id="11"/>
      <w:r>
        <w:t>Code for the database</w:t>
      </w:r>
    </w:p>
    <w:p w14:paraId="386E9ABF" w14:textId="77777777" w:rsidR="003149A6" w:rsidRDefault="005A7D3D">
      <w:pPr>
        <w:pStyle w:val="normal0"/>
      </w:pPr>
      <w:r>
        <w:t>Code for writing, reading data in the JSON format and accessing the database are developed for Julia and Matlab</w:t>
      </w:r>
    </w:p>
    <w:p w14:paraId="06336C3E" w14:textId="77777777" w:rsidR="003149A6" w:rsidRDefault="005A7D3D">
      <w:pPr>
        <w:pStyle w:val="Titre2"/>
      </w:pPr>
      <w:bookmarkStart w:id="12" w:name="_zdd21hkxojr5" w:colFirst="0" w:colLast="0"/>
      <w:bookmarkEnd w:id="12"/>
      <w:r>
        <w:t>Julia Package</w:t>
      </w:r>
    </w:p>
    <w:p w14:paraId="7DCC3008" w14:textId="77777777" w:rsidR="003149A6" w:rsidRDefault="005A7D3D">
      <w:pPr>
        <w:pStyle w:val="normal0"/>
      </w:pPr>
      <w:r>
        <w:t xml:space="preserve">A julia package </w:t>
      </w:r>
      <w:r>
        <w:rPr>
          <w:rFonts w:ascii="Courier New" w:eastAsia="Courier New" w:hAnsi="Courier New" w:cs="Courier New"/>
        </w:rPr>
        <w:t>PMO.jl</w:t>
      </w:r>
      <w:r>
        <w:t xml:space="preserve"> for registering new data and using the PMO data is available at  </w:t>
      </w:r>
      <w:hyperlink r:id="rId19">
        <w:r>
          <w:rPr>
            <w:rFonts w:ascii="Courier New" w:eastAsia="Courier New" w:hAnsi="Courier New" w:cs="Courier New"/>
            <w:color w:val="1155CC"/>
            <w:u w:val="single"/>
          </w:rPr>
          <w:t>https://github.com/PolynomialMomentOptimization/POP.jl</w:t>
        </w:r>
      </w:hyperlink>
      <w:r>
        <w:rPr>
          <w:rFonts w:ascii="Courier New" w:eastAsia="Courier New" w:hAnsi="Courier New" w:cs="Courier New"/>
        </w:rPr>
        <w:t>.</w:t>
      </w:r>
    </w:p>
    <w:p w14:paraId="1D5B94E0" w14:textId="77777777" w:rsidR="003149A6" w:rsidRDefault="005A7D3D">
      <w:pPr>
        <w:pStyle w:val="normal0"/>
      </w:pPr>
      <w:r>
        <w:t xml:space="preserve">See </w:t>
      </w:r>
      <w:hyperlink r:id="rId20">
        <w:r>
          <w:rPr>
            <w:color w:val="1155CC"/>
            <w:u w:val="single"/>
          </w:rPr>
          <w:t>https://github.com/PolynomialMomentOptimization/PMO.jl/expl/Tutorial.ipynb</w:t>
        </w:r>
      </w:hyperlink>
      <w:r>
        <w:t>.</w:t>
      </w:r>
    </w:p>
    <w:p w14:paraId="5D6B137D" w14:textId="77777777" w:rsidR="003149A6" w:rsidRDefault="003149A6">
      <w:pPr>
        <w:pStyle w:val="normal0"/>
      </w:pPr>
    </w:p>
    <w:p w14:paraId="2A9C0070" w14:textId="77777777" w:rsidR="00B56A08" w:rsidRDefault="00B56A08">
      <w:pPr>
        <w:pStyle w:val="normal0"/>
      </w:pPr>
    </w:p>
    <w:p w14:paraId="7BCBCDF2" w14:textId="77777777" w:rsidR="00B56A08" w:rsidRDefault="00B56A08" w:rsidP="00B56A08">
      <w:pPr>
        <w:pStyle w:val="Titre2"/>
      </w:pPr>
      <w:r>
        <w:t>Matlab package</w:t>
      </w:r>
    </w:p>
    <w:p w14:paraId="54A8B672" w14:textId="6DF3EDF0" w:rsidR="00B56A08" w:rsidRDefault="00B56A08" w:rsidP="00B56A08">
      <w:r>
        <w:t>A dedicated matlab</w:t>
      </w:r>
      <w:r w:rsidR="005A7D3D">
        <w:t xml:space="preserve"> package is available at </w:t>
      </w:r>
      <w:hyperlink r:id="rId21" w:history="1">
        <w:r w:rsidR="00E15DED" w:rsidRPr="00EA7E4A">
          <w:rPr>
            <w:rStyle w:val="Lienhypertexte"/>
            <w:rFonts w:ascii="Courier New" w:eastAsia="Courier New" w:hAnsi="Courier New" w:cs="Courier New"/>
          </w:rPr>
          <w:t>https://github.com/PolynomialMomentOptimization/Matlab-suite</w:t>
        </w:r>
      </w:hyperlink>
      <w:r w:rsidR="005A7D3D">
        <w:rPr>
          <w:rFonts w:ascii="Courier New" w:eastAsia="Courier New" w:hAnsi="Courier New" w:cs="Courier New"/>
        </w:rPr>
        <w:t>.</w:t>
      </w:r>
      <w:r>
        <w:t xml:space="preserve"> Here are some illustrations of its use.</w:t>
      </w:r>
    </w:p>
    <w:p w14:paraId="676C253A" w14:textId="77777777" w:rsidR="00B56A08" w:rsidRDefault="00B56A08" w:rsidP="00B56A08">
      <w:pPr>
        <w:pStyle w:val="Titre3"/>
      </w:pPr>
      <w:r>
        <w:t>Matlab Poema ASCII format</w:t>
      </w:r>
    </w:p>
    <w:p w14:paraId="3ADD1EE7" w14:textId="77777777" w:rsidR="00B56A08" w:rsidRDefault="00B56A08" w:rsidP="00B56A08">
      <w:r>
        <w:t xml:space="preserve">A problem can either be encoded using </w:t>
      </w:r>
      <w:r>
        <w:rPr>
          <w:rFonts w:ascii="Courier New" w:eastAsia="Courier New" w:hAnsi="Courier New" w:cs="Courier New"/>
        </w:rPr>
        <w:t>json</w:t>
      </w:r>
      <w:r>
        <w:t xml:space="preserve"> format or in Matlab, as a Matlab structure with fields equal to the </w:t>
      </w:r>
      <w:r>
        <w:rPr>
          <w:rFonts w:ascii="Courier New" w:eastAsia="Courier New" w:hAnsi="Courier New" w:cs="Courier New"/>
        </w:rPr>
        <w:t>json</w:t>
      </w:r>
      <w:r>
        <w:t xml:space="preserve"> attributes. The two formats can be converted from/to each other using the Matlab toolbox “jsonlab”</w:t>
      </w:r>
    </w:p>
    <w:p w14:paraId="4FF74EEC" w14:textId="77777777" w:rsidR="00B56A08" w:rsidRDefault="00B56A08" w:rsidP="00B56A08">
      <w:hyperlink r:id="rId22">
        <w:r>
          <w:rPr>
            <w:color w:val="800080"/>
            <w:u w:val="single"/>
          </w:rPr>
          <w:t>https://uk.mathworks.com/matlabcentral/fileexchange/33381-jsonlab-a-toolbox-to-encode-decode-json-files</w:t>
        </w:r>
      </w:hyperlink>
      <w:r>
        <w:t xml:space="preserve"> . </w:t>
      </w:r>
    </w:p>
    <w:p w14:paraId="5D9B86C1" w14:textId="77777777" w:rsidR="00B56A08" w:rsidRDefault="00B56A08" w:rsidP="00B56A08">
      <w:r>
        <w:lastRenderedPageBreak/>
        <w:t>Furthermore, convertors from/to the SDPA format are provided, so that the problems can also be solved using existing software such as MOSEK or SeDuMi.</w:t>
      </w:r>
    </w:p>
    <w:p w14:paraId="328D7DD8" w14:textId="77777777" w:rsidR="00B56A08" w:rsidRDefault="00B56A08" w:rsidP="00B56A08">
      <w:r>
        <w:br/>
        <w:t xml:space="preserve">Assume that the example SDP1 (see section SDP format) is stored in a file </w:t>
      </w:r>
      <w:r>
        <w:rPr>
          <w:rFonts w:ascii="Courier New" w:eastAsia="Courier New" w:hAnsi="Courier New" w:cs="Courier New"/>
        </w:rPr>
        <w:t>myfile.json</w:t>
      </w:r>
      <w:r>
        <w:t xml:space="preserve">. To read it as a Matlab </w:t>
      </w:r>
      <w:r>
        <w:rPr>
          <w:rFonts w:ascii="Courier New" w:eastAsia="Courier New" w:hAnsi="Courier New" w:cs="Courier New"/>
        </w:rPr>
        <w:t xml:space="preserve">char </w:t>
      </w:r>
      <w:r>
        <w:t xml:space="preserve">array named </w:t>
      </w:r>
      <w:r>
        <w:rPr>
          <w:rFonts w:ascii="Courier New" w:eastAsia="Courier New" w:hAnsi="Courier New" w:cs="Courier New"/>
        </w:rPr>
        <w:t>sdp_json</w:t>
      </w:r>
      <w:r>
        <w:t xml:space="preserve">  and to convert it into a Matlab structure, call</w:t>
      </w:r>
    </w:p>
    <w:p w14:paraId="7921983D" w14:textId="77777777" w:rsidR="00B56A08" w:rsidRDefault="00B56A08" w:rsidP="00B56A08"/>
    <w:p w14:paraId="18DA5506" w14:textId="77777777" w:rsidR="00B56A08" w:rsidRDefault="00B56A08" w:rsidP="00B56A08">
      <w:r>
        <w:t>&gt;&gt; sdp_json = fileread(</w:t>
      </w:r>
      <w:r>
        <w:rPr>
          <w:color w:val="A020F0"/>
        </w:rPr>
        <w:t>'myfile.json'</w:t>
      </w:r>
      <w:r>
        <w:t>);</w:t>
      </w:r>
    </w:p>
    <w:p w14:paraId="0AFC7A36" w14:textId="77777777" w:rsidR="00B56A08" w:rsidRDefault="00B56A08" w:rsidP="00B56A08">
      <w:r>
        <w:t>&gt;&gt; my_sdp_structure = loadjson(sdp_json);</w:t>
      </w:r>
    </w:p>
    <w:p w14:paraId="12E9117B" w14:textId="77777777" w:rsidR="00B56A08" w:rsidRDefault="00B56A08" w:rsidP="00B56A08"/>
    <w:p w14:paraId="12506770" w14:textId="77777777" w:rsidR="00B56A08" w:rsidRDefault="00B56A08" w:rsidP="00B56A08">
      <w:r>
        <w:t>Below is the result, problem SDP1 in Matlab format.</w:t>
      </w:r>
    </w:p>
    <w:p w14:paraId="319CFFAA" w14:textId="77777777" w:rsidR="00B56A08" w:rsidRDefault="00B56A08" w:rsidP="00B56A08">
      <w:pPr>
        <w:pStyle w:val="Titre4"/>
        <w:rPr>
          <w:color w:val="000000"/>
          <w:shd w:val="clear" w:color="auto" w:fill="CCCCCC"/>
        </w:rPr>
      </w:pPr>
      <w:r>
        <w:rPr>
          <w:color w:val="000000"/>
          <w:shd w:val="clear" w:color="auto" w:fill="CCCCCC"/>
        </w:rPr>
        <w:t>Matlab format</w:t>
      </w:r>
    </w:p>
    <w:tbl>
      <w:tblPr>
        <w:tblW w:w="8640" w:type="dxa"/>
        <w:tblInd w:w="820" w:type="dxa"/>
        <w:tblLayout w:type="fixed"/>
        <w:tblLook w:val="0600" w:firstRow="0" w:lastRow="0" w:firstColumn="0" w:lastColumn="0" w:noHBand="1" w:noVBand="1"/>
      </w:tblPr>
      <w:tblGrid>
        <w:gridCol w:w="8640"/>
      </w:tblGrid>
      <w:tr w:rsidR="00B56A08" w14:paraId="1EA1D03F" w14:textId="77777777" w:rsidTr="005A7D3D">
        <w:tc>
          <w:tcPr>
            <w:tcW w:w="8640" w:type="dxa"/>
            <w:shd w:val="clear" w:color="auto" w:fill="FCE5CD"/>
            <w:tcMar>
              <w:top w:w="100" w:type="dxa"/>
              <w:left w:w="100" w:type="dxa"/>
              <w:bottom w:w="100" w:type="dxa"/>
              <w:right w:w="100" w:type="dxa"/>
            </w:tcMar>
          </w:tcPr>
          <w:p w14:paraId="6F08FDA3" w14:textId="77777777" w:rsidR="00B56A08" w:rsidRPr="007433A3" w:rsidRDefault="00B56A08" w:rsidP="005A7D3D">
            <w:pPr>
              <w:autoSpaceDE w:val="0"/>
              <w:autoSpaceDN w:val="0"/>
              <w:adjustRightInd w:val="0"/>
              <w:spacing w:line="240" w:lineRule="auto"/>
              <w:rPr>
                <w:rFonts w:ascii="Courier New" w:hAnsi="Courier New" w:cs="Courier New"/>
                <w:lang w:val="en-US"/>
              </w:rPr>
            </w:pPr>
            <w:r>
              <w:rPr>
                <w:rFonts w:ascii="Courier New" w:hAnsi="Courier New" w:cs="Courier New"/>
                <w:color w:val="000000"/>
                <w:lang w:val="en-US"/>
              </w:rPr>
              <w:t>s</w:t>
            </w:r>
            <w:r w:rsidRPr="007433A3">
              <w:rPr>
                <w:rFonts w:ascii="Courier New" w:hAnsi="Courier New" w:cs="Courier New"/>
                <w:color w:val="000000"/>
                <w:lang w:val="en-US"/>
              </w:rPr>
              <w:t>dp</w:t>
            </w:r>
            <w:r>
              <w:rPr>
                <w:rFonts w:ascii="Courier New" w:hAnsi="Courier New" w:cs="Courier New"/>
                <w:color w:val="000000"/>
                <w:lang w:val="en-US"/>
              </w:rPr>
              <w:t>1</w:t>
            </w:r>
            <w:r w:rsidRPr="007433A3">
              <w:rPr>
                <w:rFonts w:ascii="Courier New" w:hAnsi="Courier New" w:cs="Courier New"/>
                <w:color w:val="000000"/>
                <w:lang w:val="en-US"/>
              </w:rPr>
              <w:t xml:space="preserve"> = struct(</w:t>
            </w:r>
            <w:r w:rsidRPr="007433A3">
              <w:rPr>
                <w:rFonts w:ascii="Courier New" w:hAnsi="Courier New" w:cs="Courier New"/>
                <w:color w:val="0000FF"/>
                <w:lang w:val="en-US"/>
              </w:rPr>
              <w:t>...</w:t>
            </w:r>
          </w:p>
          <w:p w14:paraId="46F75119"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sidRPr="007433A3">
              <w:rPr>
                <w:rFonts w:ascii="Courier New" w:hAnsi="Courier New" w:cs="Courier New"/>
                <w:color w:val="A020F0"/>
                <w:lang w:val="en-US"/>
              </w:rPr>
              <w:t>"type"</w:t>
            </w:r>
            <w:r w:rsidRPr="007433A3">
              <w:rPr>
                <w:rFonts w:ascii="Courier New" w:hAnsi="Courier New" w:cs="Courier New"/>
                <w:color w:val="000000"/>
                <w:lang w:val="en-US"/>
              </w:rPr>
              <w:t>,</w:t>
            </w:r>
            <w:r w:rsidRPr="007433A3">
              <w:rPr>
                <w:rFonts w:ascii="Courier New" w:hAnsi="Courier New" w:cs="Courier New"/>
                <w:color w:val="A020F0"/>
                <w:lang w:val="en-US"/>
              </w:rPr>
              <w:t>"sdp"</w:t>
            </w:r>
            <w:r w:rsidRPr="007433A3">
              <w:rPr>
                <w:rFonts w:ascii="Courier New" w:hAnsi="Courier New" w:cs="Courier New"/>
                <w:color w:val="000000"/>
                <w:lang w:val="en-US"/>
              </w:rPr>
              <w:t>,</w:t>
            </w:r>
            <w:r w:rsidRPr="007433A3">
              <w:rPr>
                <w:rFonts w:ascii="Courier New" w:hAnsi="Courier New" w:cs="Courier New"/>
                <w:color w:val="0000FF"/>
                <w:lang w:val="en-US"/>
              </w:rPr>
              <w:t>...</w:t>
            </w:r>
          </w:p>
          <w:p w14:paraId="18EF01BA"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sidRPr="007433A3">
              <w:rPr>
                <w:rFonts w:ascii="Courier New" w:hAnsi="Courier New" w:cs="Courier New"/>
                <w:color w:val="A020F0"/>
                <w:lang w:val="en-US"/>
              </w:rPr>
              <w:t>"nvar"</w:t>
            </w:r>
            <w:r w:rsidRPr="007433A3">
              <w:rPr>
                <w:rFonts w:ascii="Courier New" w:hAnsi="Courier New" w:cs="Courier New"/>
                <w:color w:val="000000"/>
                <w:lang w:val="en-US"/>
              </w:rPr>
              <w:t>, [3],</w:t>
            </w:r>
            <w:r w:rsidRPr="007433A3">
              <w:rPr>
                <w:rFonts w:ascii="Courier New" w:hAnsi="Courier New" w:cs="Courier New"/>
                <w:color w:val="0000FF"/>
                <w:lang w:val="en-US"/>
              </w:rPr>
              <w:t>...</w:t>
            </w:r>
          </w:p>
          <w:p w14:paraId="242207A7"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sidRPr="007433A3">
              <w:rPr>
                <w:rFonts w:ascii="Courier New" w:hAnsi="Courier New" w:cs="Courier New"/>
                <w:color w:val="A020F0"/>
                <w:lang w:val="en-US"/>
              </w:rPr>
              <w:t>"objective"</w:t>
            </w:r>
            <w:r w:rsidRPr="007433A3">
              <w:rPr>
                <w:rFonts w:ascii="Courier New" w:hAnsi="Courier New" w:cs="Courier New"/>
                <w:color w:val="000000"/>
                <w:lang w:val="en-US"/>
              </w:rPr>
              <w:t>, [ 1.0 2.0 3.0 ],</w:t>
            </w:r>
            <w:r w:rsidRPr="007433A3">
              <w:rPr>
                <w:rFonts w:ascii="Courier New" w:hAnsi="Courier New" w:cs="Courier New"/>
                <w:color w:val="0000FF"/>
                <w:lang w:val="en-US"/>
              </w:rPr>
              <w:t>...</w:t>
            </w:r>
          </w:p>
          <w:p w14:paraId="488C454B"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sidRPr="007433A3">
              <w:rPr>
                <w:rFonts w:ascii="Courier New" w:hAnsi="Courier New" w:cs="Courier New"/>
                <w:color w:val="A020F0"/>
                <w:lang w:val="en-US"/>
              </w:rPr>
              <w:t>"constraints"</w:t>
            </w:r>
            <w:r w:rsidRPr="007433A3">
              <w:rPr>
                <w:rFonts w:ascii="Courier New" w:hAnsi="Courier New" w:cs="Courier New"/>
                <w:color w:val="000000"/>
                <w:lang w:val="en-US"/>
              </w:rPr>
              <w:t>,struct(</w:t>
            </w:r>
            <w:r w:rsidRPr="007433A3">
              <w:rPr>
                <w:rFonts w:ascii="Courier New" w:hAnsi="Courier New" w:cs="Courier New"/>
                <w:color w:val="0000FF"/>
                <w:lang w:val="en-US"/>
              </w:rPr>
              <w:t>...</w:t>
            </w:r>
          </w:p>
          <w:p w14:paraId="484B2DDB"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A020F0"/>
                <w:lang w:val="en-US"/>
              </w:rPr>
              <w:t>"nlmi"</w:t>
            </w:r>
            <w:r w:rsidRPr="007433A3">
              <w:rPr>
                <w:rFonts w:ascii="Courier New" w:hAnsi="Courier New" w:cs="Courier New"/>
                <w:color w:val="000000"/>
                <w:lang w:val="en-US"/>
              </w:rPr>
              <w:t>, [2],</w:t>
            </w:r>
            <w:r w:rsidRPr="007433A3">
              <w:rPr>
                <w:rFonts w:ascii="Courier New" w:hAnsi="Courier New" w:cs="Courier New"/>
                <w:color w:val="0000FF"/>
                <w:lang w:val="en-US"/>
              </w:rPr>
              <w:t>...</w:t>
            </w:r>
          </w:p>
          <w:p w14:paraId="072AFBB6" w14:textId="77777777" w:rsidR="00B56A08" w:rsidRPr="007433A3" w:rsidRDefault="00B56A08" w:rsidP="005A7D3D">
            <w:pPr>
              <w:autoSpaceDE w:val="0"/>
              <w:autoSpaceDN w:val="0"/>
              <w:adjustRightInd w:val="0"/>
              <w:spacing w:line="240" w:lineRule="auto"/>
              <w:rPr>
                <w:rFonts w:ascii="Courier New" w:hAnsi="Courier New" w:cs="Courier New"/>
                <w:lang w:val="en-US"/>
              </w:rPr>
            </w:pPr>
            <w:r>
              <w:rPr>
                <w:rFonts w:ascii="Courier New" w:hAnsi="Courier New" w:cs="Courier New"/>
                <w:color w:val="000000"/>
                <w:lang w:val="en-US"/>
              </w:rPr>
              <w:t xml:space="preserve">     </w:t>
            </w:r>
            <w:r w:rsidRPr="007433A3">
              <w:rPr>
                <w:rFonts w:ascii="Courier New" w:hAnsi="Courier New" w:cs="Courier New"/>
                <w:color w:val="000000"/>
                <w:lang w:val="en-US"/>
              </w:rPr>
              <w:t xml:space="preserve">   </w:t>
            </w:r>
            <w:r w:rsidRPr="007433A3">
              <w:rPr>
                <w:rFonts w:ascii="Courier New" w:hAnsi="Courier New" w:cs="Courier New"/>
                <w:color w:val="A020F0"/>
                <w:lang w:val="en-US"/>
              </w:rPr>
              <w:t>"msizes"</w:t>
            </w:r>
            <w:r w:rsidRPr="007433A3">
              <w:rPr>
                <w:rFonts w:ascii="Courier New" w:hAnsi="Courier New" w:cs="Courier New"/>
                <w:color w:val="000000"/>
                <w:lang w:val="en-US"/>
              </w:rPr>
              <w:t>, [ 3 2 ],</w:t>
            </w:r>
            <w:r w:rsidRPr="007433A3">
              <w:rPr>
                <w:rFonts w:ascii="Courier New" w:hAnsi="Courier New" w:cs="Courier New"/>
                <w:color w:val="0000FF"/>
                <w:lang w:val="en-US"/>
              </w:rPr>
              <w:t>...</w:t>
            </w:r>
          </w:p>
          <w:p w14:paraId="17071DBB"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w:t>
            </w:r>
            <w:r w:rsidRPr="007433A3">
              <w:rPr>
                <w:rFonts w:ascii="Courier New" w:hAnsi="Courier New" w:cs="Courier New"/>
                <w:color w:val="A020F0"/>
                <w:lang w:val="en-US"/>
              </w:rPr>
              <w:t>"lmi_symat"</w:t>
            </w:r>
            <w:r w:rsidRPr="007433A3">
              <w:rPr>
                <w:rFonts w:ascii="Courier New" w:hAnsi="Courier New" w:cs="Courier New"/>
                <w:color w:val="000000"/>
                <w:lang w:val="en-US"/>
              </w:rPr>
              <w:t>, [</w:t>
            </w:r>
            <w:r w:rsidRPr="007433A3">
              <w:rPr>
                <w:rFonts w:ascii="Courier New" w:hAnsi="Courier New" w:cs="Courier New"/>
                <w:color w:val="0000FF"/>
                <w:lang w:val="en-US"/>
              </w:rPr>
              <w:t>...</w:t>
            </w:r>
          </w:p>
          <w:p w14:paraId="070C53A6"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[ 1.0 0 2 1 2] ;</w:t>
            </w:r>
            <w:r w:rsidRPr="007433A3">
              <w:rPr>
                <w:rFonts w:ascii="Courier New" w:hAnsi="Courier New" w:cs="Courier New"/>
                <w:color w:val="0000FF"/>
                <w:lang w:val="en-US"/>
              </w:rPr>
              <w:t>...</w:t>
            </w:r>
          </w:p>
          <w:p w14:paraId="7EF1AA11"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[ 2.0 0 2 2 2] ;</w:t>
            </w:r>
            <w:r w:rsidRPr="007433A3">
              <w:rPr>
                <w:rFonts w:ascii="Courier New" w:hAnsi="Courier New" w:cs="Courier New"/>
                <w:color w:val="0000FF"/>
                <w:lang w:val="en-US"/>
              </w:rPr>
              <w:t>...</w:t>
            </w:r>
          </w:p>
          <w:p w14:paraId="1816592C"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[ 2.0 1 1 1 1] ;</w:t>
            </w:r>
            <w:r w:rsidRPr="007433A3">
              <w:rPr>
                <w:rFonts w:ascii="Courier New" w:hAnsi="Courier New" w:cs="Courier New"/>
                <w:color w:val="0000FF"/>
                <w:lang w:val="en-US"/>
              </w:rPr>
              <w:t>...</w:t>
            </w:r>
          </w:p>
          <w:p w14:paraId="2C679E5D"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[ 2.0 1 1 2 2] ;</w:t>
            </w:r>
            <w:r w:rsidRPr="007433A3">
              <w:rPr>
                <w:rFonts w:ascii="Courier New" w:hAnsi="Courier New" w:cs="Courier New"/>
                <w:color w:val="0000FF"/>
                <w:lang w:val="en-US"/>
              </w:rPr>
              <w:t>...</w:t>
            </w:r>
          </w:p>
          <w:p w14:paraId="1E33242A"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[ 2.0 1 1 3 3] ;</w:t>
            </w:r>
            <w:r w:rsidRPr="007433A3">
              <w:rPr>
                <w:rFonts w:ascii="Courier New" w:hAnsi="Courier New" w:cs="Courier New"/>
                <w:color w:val="0000FF"/>
                <w:lang w:val="en-US"/>
              </w:rPr>
              <w:t>...</w:t>
            </w:r>
          </w:p>
          <w:p w14:paraId="2AFF1296"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[-1.0 1 1 1 2] ;</w:t>
            </w:r>
            <w:r w:rsidRPr="007433A3">
              <w:rPr>
                <w:rFonts w:ascii="Courier New" w:hAnsi="Courier New" w:cs="Courier New"/>
                <w:color w:val="0000FF"/>
                <w:lang w:val="en-US"/>
              </w:rPr>
              <w:t>...</w:t>
            </w:r>
          </w:p>
          <w:p w14:paraId="1678C83B"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[ 1.0 1 2 1 1] ;</w:t>
            </w:r>
            <w:r w:rsidRPr="007433A3">
              <w:rPr>
                <w:rFonts w:ascii="Courier New" w:hAnsi="Courier New" w:cs="Courier New"/>
                <w:color w:val="0000FF"/>
                <w:lang w:val="en-US"/>
              </w:rPr>
              <w:t>...</w:t>
            </w:r>
          </w:p>
          <w:p w14:paraId="32A63AB4"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[-1.0 1 2 2 2] ;</w:t>
            </w:r>
            <w:r w:rsidRPr="007433A3">
              <w:rPr>
                <w:rFonts w:ascii="Courier New" w:hAnsi="Courier New" w:cs="Courier New"/>
                <w:color w:val="0000FF"/>
                <w:lang w:val="en-US"/>
              </w:rPr>
              <w:t>...</w:t>
            </w:r>
          </w:p>
          <w:p w14:paraId="2E26D8DE"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[ 3.0 2 2 1 2] ;</w:t>
            </w:r>
            <w:r w:rsidRPr="007433A3">
              <w:rPr>
                <w:rFonts w:ascii="Courier New" w:hAnsi="Courier New" w:cs="Courier New"/>
                <w:color w:val="0000FF"/>
                <w:lang w:val="en-US"/>
              </w:rPr>
              <w:t>...</w:t>
            </w:r>
          </w:p>
          <w:p w14:paraId="235A8F72"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[ 2.0 3 1 1 1] ;</w:t>
            </w:r>
            <w:r w:rsidRPr="007433A3">
              <w:rPr>
                <w:rFonts w:ascii="Courier New" w:hAnsi="Courier New" w:cs="Courier New"/>
                <w:color w:val="0000FF"/>
                <w:lang w:val="en-US"/>
              </w:rPr>
              <w:t>...</w:t>
            </w:r>
          </w:p>
          <w:p w14:paraId="643DD73D"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[ 2.0 3 1 2 2] ;</w:t>
            </w:r>
            <w:r w:rsidRPr="007433A3">
              <w:rPr>
                <w:rFonts w:ascii="Courier New" w:hAnsi="Courier New" w:cs="Courier New"/>
                <w:color w:val="0000FF"/>
                <w:lang w:val="en-US"/>
              </w:rPr>
              <w:t>...</w:t>
            </w:r>
          </w:p>
          <w:p w14:paraId="33771C4C"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[ 2.0 3 1 3 3] ;</w:t>
            </w:r>
            <w:r w:rsidRPr="007433A3">
              <w:rPr>
                <w:rFonts w:ascii="Courier New" w:hAnsi="Courier New" w:cs="Courier New"/>
                <w:color w:val="0000FF"/>
                <w:lang w:val="en-US"/>
              </w:rPr>
              <w:t>...</w:t>
            </w:r>
          </w:p>
          <w:p w14:paraId="7B8560FA"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Pr>
                <w:rFonts w:ascii="Courier New" w:hAnsi="Courier New" w:cs="Courier New"/>
                <w:color w:val="000000"/>
                <w:lang w:val="en-US"/>
              </w:rPr>
              <w:t xml:space="preserve">    </w:t>
            </w:r>
            <w:r w:rsidRPr="007433A3">
              <w:rPr>
                <w:rFonts w:ascii="Courier New" w:hAnsi="Courier New" w:cs="Courier New"/>
                <w:color w:val="000000"/>
                <w:lang w:val="en-US"/>
              </w:rPr>
              <w:t xml:space="preserve"> [-1.0 3 1 1 3] ;</w:t>
            </w:r>
            <w:r w:rsidRPr="007433A3">
              <w:rPr>
                <w:rFonts w:ascii="Courier New" w:hAnsi="Courier New" w:cs="Courier New"/>
                <w:color w:val="0000FF"/>
                <w:lang w:val="en-US"/>
              </w:rPr>
              <w:t>...</w:t>
            </w:r>
          </w:p>
          <w:p w14:paraId="46E66110" w14:textId="77777777" w:rsidR="00B56A08" w:rsidRPr="007433A3" w:rsidRDefault="00B56A08" w:rsidP="005A7D3D">
            <w:pPr>
              <w:autoSpaceDE w:val="0"/>
              <w:autoSpaceDN w:val="0"/>
              <w:adjustRightInd w:val="0"/>
              <w:spacing w:line="240" w:lineRule="auto"/>
              <w:rPr>
                <w:rFonts w:ascii="Courier New" w:hAnsi="Courier New" w:cs="Courier New"/>
                <w:lang w:val="en-US"/>
              </w:rPr>
            </w:pPr>
            <w:r w:rsidRPr="007433A3">
              <w:rPr>
                <w:rFonts w:ascii="Courier New" w:hAnsi="Courier New" w:cs="Courier New"/>
                <w:color w:val="000000"/>
                <w:lang w:val="en-US"/>
              </w:rPr>
              <w:t xml:space="preserve">    ]),</w:t>
            </w:r>
            <w:r w:rsidRPr="007433A3">
              <w:rPr>
                <w:rFonts w:ascii="Courier New" w:hAnsi="Courier New" w:cs="Courier New"/>
                <w:color w:val="0000FF"/>
                <w:lang w:val="en-US"/>
              </w:rPr>
              <w:t>...</w:t>
            </w:r>
          </w:p>
          <w:p w14:paraId="0F26819A" w14:textId="77777777" w:rsidR="00B56A08" w:rsidRDefault="00B56A08" w:rsidP="005A7D3D">
            <w:pPr>
              <w:autoSpaceDE w:val="0"/>
              <w:autoSpaceDN w:val="0"/>
              <w:adjustRightInd w:val="0"/>
              <w:spacing w:line="240" w:lineRule="auto"/>
              <w:rPr>
                <w:rFonts w:ascii="Courier New" w:hAnsi="Courier New" w:cs="Courier New"/>
                <w:color w:val="0000FF"/>
                <w:lang w:val="en-US"/>
              </w:rPr>
            </w:pPr>
            <w:r w:rsidRPr="007433A3">
              <w:rPr>
                <w:rFonts w:ascii="Courier New" w:hAnsi="Courier New" w:cs="Courier New"/>
                <w:color w:val="000000"/>
                <w:lang w:val="en-US"/>
              </w:rPr>
              <w:t xml:space="preserve">    </w:t>
            </w:r>
            <w:r w:rsidRPr="007433A3">
              <w:rPr>
                <w:rFonts w:ascii="Courier New" w:hAnsi="Courier New" w:cs="Courier New"/>
                <w:color w:val="A020F0"/>
                <w:lang w:val="en-US"/>
              </w:rPr>
              <w:t>"name"</w:t>
            </w:r>
            <w:r w:rsidRPr="007433A3">
              <w:rPr>
                <w:rFonts w:ascii="Courier New" w:hAnsi="Courier New" w:cs="Courier New"/>
                <w:color w:val="000000"/>
                <w:lang w:val="en-US"/>
              </w:rPr>
              <w:t>,</w:t>
            </w:r>
            <w:r w:rsidRPr="007433A3">
              <w:rPr>
                <w:rFonts w:ascii="Courier New" w:hAnsi="Courier New" w:cs="Courier New"/>
                <w:color w:val="A020F0"/>
                <w:lang w:val="en-US"/>
              </w:rPr>
              <w:t>"My first example"</w:t>
            </w:r>
            <w:r>
              <w:rPr>
                <w:rFonts w:ascii="Courier New" w:hAnsi="Courier New" w:cs="Courier New"/>
                <w:color w:val="A020F0"/>
                <w:lang w:val="en-US"/>
              </w:rPr>
              <w:t>,</w:t>
            </w:r>
            <w:r w:rsidRPr="007433A3">
              <w:rPr>
                <w:rFonts w:ascii="Courier New" w:hAnsi="Courier New" w:cs="Courier New"/>
                <w:color w:val="0000FF"/>
                <w:lang w:val="en-US"/>
              </w:rPr>
              <w:t>...</w:t>
            </w:r>
          </w:p>
          <w:p w14:paraId="53469BCE" w14:textId="77777777" w:rsidR="00B56A08" w:rsidRPr="007433A3" w:rsidRDefault="00B56A08" w:rsidP="005A7D3D">
            <w:pPr>
              <w:autoSpaceDE w:val="0"/>
              <w:autoSpaceDN w:val="0"/>
              <w:adjustRightInd w:val="0"/>
              <w:spacing w:line="240" w:lineRule="auto"/>
              <w:rPr>
                <w:rFonts w:ascii="Courier New" w:hAnsi="Courier New" w:cs="Courier New"/>
                <w:lang w:val="en-US"/>
              </w:rPr>
            </w:pPr>
            <w:r>
              <w:rPr>
                <w:rFonts w:ascii="Courier New" w:hAnsi="Courier New" w:cs="Courier New"/>
                <w:color w:val="A020F0"/>
                <w:lang w:val="en-US"/>
              </w:rPr>
              <w:t xml:space="preserve">    </w:t>
            </w:r>
            <w:r w:rsidRPr="007433A3">
              <w:rPr>
                <w:rFonts w:ascii="Courier New" w:hAnsi="Courier New" w:cs="Courier New"/>
                <w:color w:val="A020F0"/>
                <w:lang w:val="en-US"/>
              </w:rPr>
              <w:t>"</w:t>
            </w:r>
            <w:r>
              <w:rPr>
                <w:rFonts w:ascii="Courier New" w:hAnsi="Courier New" w:cs="Courier New"/>
                <w:color w:val="A020F0"/>
                <w:lang w:val="en-US"/>
              </w:rPr>
              <w:t>comment</w:t>
            </w:r>
            <w:r w:rsidRPr="007433A3">
              <w:rPr>
                <w:rFonts w:ascii="Courier New" w:hAnsi="Courier New" w:cs="Courier New"/>
                <w:color w:val="A020F0"/>
                <w:lang w:val="en-US"/>
              </w:rPr>
              <w:t>"</w:t>
            </w:r>
            <w:r w:rsidRPr="007433A3">
              <w:rPr>
                <w:rFonts w:ascii="Courier New" w:hAnsi="Courier New" w:cs="Courier New"/>
                <w:color w:val="000000"/>
                <w:lang w:val="en-US"/>
              </w:rPr>
              <w:t>,</w:t>
            </w:r>
            <w:r w:rsidRPr="007433A3">
              <w:rPr>
                <w:rFonts w:ascii="Courier New" w:hAnsi="Courier New" w:cs="Courier New"/>
                <w:color w:val="A020F0"/>
                <w:lang w:val="en-US"/>
              </w:rPr>
              <w:t>"</w:t>
            </w:r>
            <w:r>
              <w:rPr>
                <w:rFonts w:ascii="Courier New" w:hAnsi="Courier New" w:cs="Courier New"/>
                <w:color w:val="A020F0"/>
                <w:lang w:val="en-US"/>
              </w:rPr>
              <w:t>Two</w:t>
            </w:r>
            <w:r w:rsidRPr="007433A3">
              <w:rPr>
                <w:rFonts w:ascii="Courier New" w:hAnsi="Courier New" w:cs="Courier New"/>
                <w:color w:val="A020F0"/>
                <w:lang w:val="en-US"/>
              </w:rPr>
              <w:t xml:space="preserve"> LMIs"</w:t>
            </w:r>
            <w:r w:rsidRPr="007433A3">
              <w:rPr>
                <w:rFonts w:ascii="Courier New" w:hAnsi="Courier New" w:cs="Courier New"/>
                <w:color w:val="0000FF"/>
                <w:lang w:val="en-US"/>
              </w:rPr>
              <w:t>...</w:t>
            </w:r>
          </w:p>
          <w:p w14:paraId="56D403C7" w14:textId="77777777" w:rsidR="00B56A08" w:rsidRPr="007433A3" w:rsidRDefault="00B56A08" w:rsidP="005A7D3D">
            <w:pPr>
              <w:autoSpaceDE w:val="0"/>
              <w:autoSpaceDN w:val="0"/>
              <w:adjustRightInd w:val="0"/>
              <w:spacing w:line="240" w:lineRule="auto"/>
              <w:rPr>
                <w:rFonts w:ascii="Courier" w:hAnsi="Courier"/>
                <w:sz w:val="24"/>
                <w:szCs w:val="24"/>
                <w:lang w:val="en-US"/>
              </w:rPr>
            </w:pPr>
            <w:r w:rsidRPr="007433A3">
              <w:rPr>
                <w:rFonts w:ascii="Courier New" w:hAnsi="Courier New" w:cs="Courier New"/>
                <w:color w:val="000000"/>
                <w:lang w:val="en-US"/>
              </w:rPr>
              <w:t xml:space="preserve">    )</w:t>
            </w:r>
          </w:p>
        </w:tc>
      </w:tr>
    </w:tbl>
    <w:p w14:paraId="40BECA64" w14:textId="77777777" w:rsidR="00B56A08" w:rsidRDefault="00B56A08" w:rsidP="00B56A08"/>
    <w:p w14:paraId="72673F6F" w14:textId="77777777" w:rsidR="00B56A08" w:rsidRDefault="00B56A08" w:rsidP="00B56A08">
      <w:r>
        <w:t xml:space="preserve">To convert the above structure back into </w:t>
      </w:r>
      <w:r>
        <w:rPr>
          <w:rFonts w:ascii="Courier New" w:eastAsia="Courier New" w:hAnsi="Courier New" w:cs="Courier New"/>
        </w:rPr>
        <w:t>json</w:t>
      </w:r>
      <w:r>
        <w:t xml:space="preserve"> format and write it into an ASCII file, call</w:t>
      </w:r>
    </w:p>
    <w:p w14:paraId="7DF96EBF" w14:textId="77777777" w:rsidR="00B56A08" w:rsidRDefault="00B56A08" w:rsidP="00B56A08">
      <w:r>
        <w:t xml:space="preserve"> </w:t>
      </w:r>
    </w:p>
    <w:p w14:paraId="651A851A" w14:textId="77777777" w:rsidR="00B56A08" w:rsidRDefault="00B56A08" w:rsidP="00B56A08">
      <w:pPr>
        <w:rPr>
          <w:rFonts w:ascii="Courier New" w:eastAsia="Courier New" w:hAnsi="Courier New" w:cs="Courier New"/>
        </w:rPr>
      </w:pPr>
      <w:r>
        <w:rPr>
          <w:rFonts w:ascii="Courier New" w:eastAsia="Courier New" w:hAnsi="Courier New" w:cs="Courier New"/>
        </w:rPr>
        <w:t>&gt;&gt; sdp_json = savejson('sdp',sdp1);  %the output is a character array</w:t>
      </w:r>
    </w:p>
    <w:p w14:paraId="4571300E" w14:textId="77777777" w:rsidR="00B56A08" w:rsidRDefault="00B56A08" w:rsidP="00B56A08">
      <w:pPr>
        <w:rPr>
          <w:rFonts w:ascii="Courier New" w:eastAsia="Courier New" w:hAnsi="Courier New" w:cs="Courier New"/>
        </w:rPr>
      </w:pPr>
      <w:r>
        <w:rPr>
          <w:rFonts w:ascii="Courier New" w:eastAsia="Courier New" w:hAnsi="Courier New" w:cs="Courier New"/>
        </w:rPr>
        <w:t>&gt;&gt; fileID = fopen('myfile.txt','w');</w:t>
      </w:r>
    </w:p>
    <w:p w14:paraId="224D5B5C" w14:textId="77777777" w:rsidR="00B56A08" w:rsidRDefault="00B56A08" w:rsidP="00B56A08">
      <w:pPr>
        <w:rPr>
          <w:rFonts w:ascii="Courier New" w:eastAsia="Courier New" w:hAnsi="Courier New" w:cs="Courier New"/>
        </w:rPr>
      </w:pPr>
      <w:r>
        <w:rPr>
          <w:rFonts w:ascii="Courier New" w:eastAsia="Courier New" w:hAnsi="Courier New" w:cs="Courier New"/>
        </w:rPr>
        <w:t>&gt;&gt; fprintf(fileID,'%s\n',sdp_json)</w:t>
      </w:r>
    </w:p>
    <w:p w14:paraId="0CB69CD6" w14:textId="77777777" w:rsidR="00B56A08" w:rsidRDefault="00B56A08" w:rsidP="00B56A08">
      <w:pPr>
        <w:rPr>
          <w:rFonts w:ascii="Courier New" w:eastAsia="Courier New" w:hAnsi="Courier New" w:cs="Courier New"/>
        </w:rPr>
      </w:pPr>
    </w:p>
    <w:p w14:paraId="54AB6AFF" w14:textId="77777777" w:rsidR="00B56A08" w:rsidRDefault="00B56A08" w:rsidP="00B56A08">
      <w:pPr>
        <w:pStyle w:val="Titre4"/>
        <w:keepNext w:val="0"/>
        <w:keepLines w:val="0"/>
        <w:spacing w:line="301" w:lineRule="auto"/>
        <w:rPr>
          <w:color w:val="000000"/>
          <w:sz w:val="22"/>
          <w:szCs w:val="22"/>
          <w:shd w:val="clear" w:color="auto" w:fill="D3D3D3"/>
        </w:rPr>
      </w:pPr>
      <w:r w:rsidRPr="00CA15B0">
        <w:rPr>
          <w:color w:val="000000"/>
          <w:sz w:val="22"/>
          <w:szCs w:val="22"/>
          <w:shd w:val="clear" w:color="auto" w:fill="D3D3D3"/>
        </w:rPr>
        <w:t>Matlab format for SDP2 is as follows:</w:t>
      </w:r>
    </w:p>
    <w:tbl>
      <w:tblPr>
        <w:tblW w:w="8640" w:type="dxa"/>
        <w:tblBorders>
          <w:top w:val="nil"/>
          <w:left w:val="nil"/>
          <w:bottom w:val="nil"/>
          <w:right w:val="nil"/>
          <w:insideH w:val="nil"/>
          <w:insideV w:val="nil"/>
        </w:tblBorders>
        <w:tblLayout w:type="fixed"/>
        <w:tblLook w:val="0600" w:firstRow="0" w:lastRow="0" w:firstColumn="0" w:lastColumn="0" w:noHBand="1" w:noVBand="1"/>
      </w:tblPr>
      <w:tblGrid>
        <w:gridCol w:w="8640"/>
      </w:tblGrid>
      <w:tr w:rsidR="00B56A08" w14:paraId="40CC4F0D" w14:textId="77777777" w:rsidTr="005A7D3D">
        <w:trPr>
          <w:trHeight w:val="7350"/>
        </w:trPr>
        <w:tc>
          <w:tcPr>
            <w:tcW w:w="8640" w:type="dxa"/>
            <w:shd w:val="clear" w:color="auto" w:fill="FCE5CD"/>
            <w:tcMar>
              <w:top w:w="100" w:type="dxa"/>
              <w:left w:w="100" w:type="dxa"/>
              <w:bottom w:w="100" w:type="dxa"/>
              <w:right w:w="100" w:type="dxa"/>
            </w:tcMar>
          </w:tcPr>
          <w:p w14:paraId="4F34ADC0"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lastRenderedPageBreak/>
              <w:t>sdp2 = struct(</w:t>
            </w:r>
            <w:r w:rsidRPr="00E92BF8">
              <w:rPr>
                <w:rFonts w:ascii="Courier New" w:hAnsi="Courier New" w:cs="Courier New"/>
                <w:color w:val="0000FF"/>
                <w:lang w:val="en-US"/>
              </w:rPr>
              <w:t>...</w:t>
            </w:r>
          </w:p>
          <w:p w14:paraId="32FA74EB"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"type"</w:t>
            </w:r>
            <w:r w:rsidRPr="00E92BF8">
              <w:rPr>
                <w:rFonts w:ascii="Courier New" w:hAnsi="Courier New" w:cs="Courier New"/>
                <w:color w:val="000000"/>
                <w:lang w:val="en-US"/>
              </w:rPr>
              <w:t>,</w:t>
            </w:r>
            <w:r w:rsidRPr="00E92BF8">
              <w:rPr>
                <w:rFonts w:ascii="Courier New" w:hAnsi="Courier New" w:cs="Courier New"/>
                <w:color w:val="A020F0"/>
                <w:lang w:val="en-US"/>
              </w:rPr>
              <w:t>"sdp"</w:t>
            </w:r>
            <w:r w:rsidRPr="00E92BF8">
              <w:rPr>
                <w:rFonts w:ascii="Courier New" w:hAnsi="Courier New" w:cs="Courier New"/>
                <w:color w:val="000000"/>
                <w:lang w:val="en-US"/>
              </w:rPr>
              <w:t>,</w:t>
            </w:r>
            <w:r w:rsidRPr="00E92BF8">
              <w:rPr>
                <w:rFonts w:ascii="Courier New" w:hAnsi="Courier New" w:cs="Courier New"/>
                <w:color w:val="0000FF"/>
                <w:lang w:val="en-US"/>
              </w:rPr>
              <w:t>...</w:t>
            </w:r>
          </w:p>
          <w:p w14:paraId="4D6430DD"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"nvar"</w:t>
            </w:r>
            <w:r w:rsidRPr="00E92BF8">
              <w:rPr>
                <w:rFonts w:ascii="Courier New" w:hAnsi="Courier New" w:cs="Courier New"/>
                <w:color w:val="000000"/>
                <w:lang w:val="en-US"/>
              </w:rPr>
              <w:t>, [3],</w:t>
            </w:r>
            <w:r w:rsidRPr="00E92BF8">
              <w:rPr>
                <w:rFonts w:ascii="Courier New" w:hAnsi="Courier New" w:cs="Courier New"/>
                <w:color w:val="0000FF"/>
                <w:lang w:val="en-US"/>
              </w:rPr>
              <w:t>...</w:t>
            </w:r>
          </w:p>
          <w:p w14:paraId="17B371CB"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"objective"</w:t>
            </w:r>
            <w:r w:rsidRPr="00E92BF8">
              <w:rPr>
                <w:rFonts w:ascii="Courier New" w:hAnsi="Courier New" w:cs="Courier New"/>
                <w:color w:val="000000"/>
                <w:lang w:val="en-US"/>
              </w:rPr>
              <w:t>, [ 0.0 0.0 1.0 ],</w:t>
            </w:r>
            <w:r w:rsidRPr="00E92BF8">
              <w:rPr>
                <w:rFonts w:ascii="Courier New" w:hAnsi="Courier New" w:cs="Courier New"/>
                <w:color w:val="0000FF"/>
                <w:lang w:val="en-US"/>
              </w:rPr>
              <w:t>...</w:t>
            </w:r>
          </w:p>
          <w:p w14:paraId="5A21349D"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"constraints"</w:t>
            </w:r>
            <w:r w:rsidRPr="00E92BF8">
              <w:rPr>
                <w:rFonts w:ascii="Courier New" w:hAnsi="Courier New" w:cs="Courier New"/>
                <w:color w:val="000000"/>
                <w:lang w:val="en-US"/>
              </w:rPr>
              <w:t>,struct(</w:t>
            </w:r>
            <w:r w:rsidRPr="00E92BF8">
              <w:rPr>
                <w:rFonts w:ascii="Courier New" w:hAnsi="Courier New" w:cs="Courier New"/>
                <w:color w:val="0000FF"/>
                <w:lang w:val="en-US"/>
              </w:rPr>
              <w:t>...</w:t>
            </w:r>
          </w:p>
          <w:p w14:paraId="46EC49E5"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"nlmi"</w:t>
            </w:r>
            <w:r w:rsidRPr="00E92BF8">
              <w:rPr>
                <w:rFonts w:ascii="Courier New" w:hAnsi="Courier New" w:cs="Courier New"/>
                <w:color w:val="000000"/>
                <w:lang w:val="en-US"/>
              </w:rPr>
              <w:t>, [1],</w:t>
            </w:r>
            <w:r w:rsidRPr="00E92BF8">
              <w:rPr>
                <w:rFonts w:ascii="Courier New" w:hAnsi="Courier New" w:cs="Courier New"/>
                <w:color w:val="0000FF"/>
                <w:lang w:val="en-US"/>
              </w:rPr>
              <w:t>...</w:t>
            </w:r>
          </w:p>
          <w:p w14:paraId="71DBAE61"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"msizes"</w:t>
            </w:r>
            <w:r w:rsidRPr="00E92BF8">
              <w:rPr>
                <w:rFonts w:ascii="Courier New" w:hAnsi="Courier New" w:cs="Courier New"/>
                <w:color w:val="000000"/>
                <w:lang w:val="en-US"/>
              </w:rPr>
              <w:t>, [ 3 ],</w:t>
            </w:r>
            <w:r w:rsidRPr="00E92BF8">
              <w:rPr>
                <w:rFonts w:ascii="Courier New" w:hAnsi="Courier New" w:cs="Courier New"/>
                <w:color w:val="0000FF"/>
                <w:lang w:val="en-US"/>
              </w:rPr>
              <w:t>...</w:t>
            </w:r>
          </w:p>
          <w:p w14:paraId="13BDB76D"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"lmi</w:t>
            </w:r>
            <w:r>
              <w:rPr>
                <w:rFonts w:ascii="Courier New" w:hAnsi="Courier New" w:cs="Courier New"/>
                <w:color w:val="A020F0"/>
                <w:lang w:val="en-US"/>
              </w:rPr>
              <w:t>dual</w:t>
            </w:r>
            <w:r w:rsidRPr="00E92BF8">
              <w:rPr>
                <w:rFonts w:ascii="Courier New" w:hAnsi="Courier New" w:cs="Courier New"/>
                <w:color w:val="A020F0"/>
                <w:lang w:val="en-US"/>
              </w:rPr>
              <w:t>rank"</w:t>
            </w:r>
            <w:r w:rsidRPr="00E92BF8">
              <w:rPr>
                <w:rFonts w:ascii="Courier New" w:hAnsi="Courier New" w:cs="Courier New"/>
                <w:color w:val="000000"/>
                <w:lang w:val="en-US"/>
              </w:rPr>
              <w:t>, [1],</w:t>
            </w:r>
            <w:r w:rsidRPr="00E92BF8">
              <w:rPr>
                <w:rFonts w:ascii="Courier New" w:hAnsi="Courier New" w:cs="Courier New"/>
                <w:color w:val="0000FF"/>
                <w:lang w:val="en-US"/>
              </w:rPr>
              <w:t>...</w:t>
            </w:r>
          </w:p>
          <w:p w14:paraId="7032918F"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"lmi_symat"</w:t>
            </w:r>
            <w:r w:rsidRPr="00E92BF8">
              <w:rPr>
                <w:rFonts w:ascii="Courier New" w:hAnsi="Courier New" w:cs="Courier New"/>
                <w:color w:val="000000"/>
                <w:lang w:val="en-US"/>
              </w:rPr>
              <w:t>, [</w:t>
            </w:r>
            <w:r w:rsidRPr="00E92BF8">
              <w:rPr>
                <w:rFonts w:ascii="Courier New" w:hAnsi="Courier New" w:cs="Courier New"/>
                <w:color w:val="0000FF"/>
                <w:lang w:val="en-US"/>
              </w:rPr>
              <w:t>...</w:t>
            </w:r>
          </w:p>
          <w:p w14:paraId="5F07074B"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[1.0 0 1 2 3] ;</w:t>
            </w:r>
            <w:r w:rsidRPr="00E92BF8">
              <w:rPr>
                <w:rFonts w:ascii="Courier New" w:hAnsi="Courier New" w:cs="Courier New"/>
                <w:color w:val="0000FF"/>
                <w:lang w:val="en-US"/>
              </w:rPr>
              <w:t>...</w:t>
            </w:r>
          </w:p>
          <w:p w14:paraId="2BAFBB43"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[4.0 1 1 1 1] ;</w:t>
            </w:r>
            <w:r w:rsidRPr="00E92BF8">
              <w:rPr>
                <w:rFonts w:ascii="Courier New" w:hAnsi="Courier New" w:cs="Courier New"/>
                <w:color w:val="0000FF"/>
                <w:lang w:val="en-US"/>
              </w:rPr>
              <w:t>...</w:t>
            </w:r>
          </w:p>
          <w:p w14:paraId="0FAFCC37"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[1.0 1 1 1 2] ;</w:t>
            </w:r>
            <w:r w:rsidRPr="00E92BF8">
              <w:rPr>
                <w:rFonts w:ascii="Courier New" w:hAnsi="Courier New" w:cs="Courier New"/>
                <w:color w:val="0000FF"/>
                <w:lang w:val="en-US"/>
              </w:rPr>
              <w:t>...</w:t>
            </w:r>
          </w:p>
          <w:p w14:paraId="663A0968"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[1.0 1 1 2 2] ;</w:t>
            </w:r>
            <w:r w:rsidRPr="00E92BF8">
              <w:rPr>
                <w:rFonts w:ascii="Courier New" w:hAnsi="Courier New" w:cs="Courier New"/>
                <w:color w:val="0000FF"/>
                <w:lang w:val="en-US"/>
              </w:rPr>
              <w:t>...</w:t>
            </w:r>
          </w:p>
          <w:p w14:paraId="5B87DA28"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[1.0 2 1 2 2] ;</w:t>
            </w:r>
            <w:r w:rsidRPr="00E92BF8">
              <w:rPr>
                <w:rFonts w:ascii="Courier New" w:hAnsi="Courier New" w:cs="Courier New"/>
                <w:color w:val="0000FF"/>
                <w:lang w:val="en-US"/>
              </w:rPr>
              <w:t>...</w:t>
            </w:r>
          </w:p>
          <w:p w14:paraId="05C928A5"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[1.0 2 1 2 3] ;</w:t>
            </w:r>
            <w:r w:rsidRPr="00E92BF8">
              <w:rPr>
                <w:rFonts w:ascii="Courier New" w:hAnsi="Courier New" w:cs="Courier New"/>
                <w:color w:val="0000FF"/>
                <w:lang w:val="en-US"/>
              </w:rPr>
              <w:t>...</w:t>
            </w:r>
          </w:p>
          <w:p w14:paraId="1128FBF0"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[1.0 2 1 3 3] ;</w:t>
            </w:r>
            <w:r w:rsidRPr="00E92BF8">
              <w:rPr>
                <w:rFonts w:ascii="Courier New" w:hAnsi="Courier New" w:cs="Courier New"/>
                <w:color w:val="0000FF"/>
                <w:lang w:val="en-US"/>
              </w:rPr>
              <w:t>...</w:t>
            </w:r>
          </w:p>
          <w:p w14:paraId="6C55F04A" w14:textId="77777777" w:rsidR="00B56A08" w:rsidRDefault="00B56A08" w:rsidP="005A7D3D">
            <w:pPr>
              <w:autoSpaceDE w:val="0"/>
              <w:autoSpaceDN w:val="0"/>
              <w:adjustRightInd w:val="0"/>
              <w:spacing w:line="240" w:lineRule="auto"/>
              <w:rPr>
                <w:rFonts w:ascii="Courier New" w:hAnsi="Courier New" w:cs="Courier New"/>
                <w:color w:val="0000FF"/>
                <w:lang w:val="en-US"/>
              </w:rPr>
            </w:pPr>
            <w:r w:rsidRPr="00E92BF8">
              <w:rPr>
                <w:rFonts w:ascii="Courier New" w:hAnsi="Courier New" w:cs="Courier New"/>
                <w:color w:val="000000"/>
                <w:lang w:val="en-US"/>
              </w:rPr>
              <w:t xml:space="preserve">    ],</w:t>
            </w:r>
            <w:r w:rsidRPr="00E92BF8">
              <w:rPr>
                <w:rFonts w:ascii="Courier New" w:hAnsi="Courier New" w:cs="Courier New"/>
                <w:color w:val="0000FF"/>
                <w:lang w:val="en-US"/>
              </w:rPr>
              <w:t>...</w:t>
            </w:r>
          </w:p>
          <w:p w14:paraId="37F03960"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"lmi_symat"</w:t>
            </w:r>
            <w:r w:rsidRPr="00E92BF8">
              <w:rPr>
                <w:rFonts w:ascii="Courier New" w:hAnsi="Courier New" w:cs="Courier New"/>
                <w:color w:val="000000"/>
                <w:lang w:val="en-US"/>
              </w:rPr>
              <w:t>, [</w:t>
            </w:r>
            <w:r w:rsidRPr="00E92BF8">
              <w:rPr>
                <w:rFonts w:ascii="Courier New" w:hAnsi="Courier New" w:cs="Courier New"/>
                <w:color w:val="0000FF"/>
                <w:lang w:val="en-US"/>
              </w:rPr>
              <w:t>...</w:t>
            </w:r>
          </w:p>
          <w:p w14:paraId="15D5E055" w14:textId="77777777" w:rsidR="00B56A08" w:rsidRDefault="00B56A08" w:rsidP="005A7D3D">
            <w:pPr>
              <w:autoSpaceDE w:val="0"/>
              <w:autoSpaceDN w:val="0"/>
              <w:adjustRightInd w:val="0"/>
              <w:spacing w:line="240" w:lineRule="auto"/>
              <w:rPr>
                <w:rFonts w:ascii="Courier New" w:hAnsi="Courier New" w:cs="Courier New"/>
                <w:color w:val="0000FF"/>
                <w:lang w:val="en-US"/>
              </w:rPr>
            </w:pPr>
            <w:r w:rsidRPr="00E92BF8">
              <w:rPr>
                <w:rFonts w:ascii="Courier New" w:hAnsi="Courier New" w:cs="Courier New"/>
                <w:color w:val="000000"/>
                <w:lang w:val="en-US"/>
              </w:rPr>
              <w:t xml:space="preserve">    [1.0 </w:t>
            </w:r>
            <w:r>
              <w:rPr>
                <w:rFonts w:ascii="Courier New" w:hAnsi="Courier New" w:cs="Courier New"/>
                <w:color w:val="000000"/>
                <w:lang w:val="en-US"/>
              </w:rPr>
              <w:t>3</w:t>
            </w:r>
            <w:r w:rsidRPr="00E92BF8">
              <w:rPr>
                <w:rFonts w:ascii="Courier New" w:hAnsi="Courier New" w:cs="Courier New"/>
                <w:color w:val="000000"/>
                <w:lang w:val="en-US"/>
              </w:rPr>
              <w:t xml:space="preserve"> 1 </w:t>
            </w:r>
            <w:r>
              <w:rPr>
                <w:rFonts w:ascii="Courier New" w:hAnsi="Courier New" w:cs="Courier New"/>
                <w:color w:val="000000"/>
                <w:lang w:val="en-US"/>
              </w:rPr>
              <w:t xml:space="preserve">1 </w:t>
            </w:r>
            <w:r w:rsidRPr="00E92BF8">
              <w:rPr>
                <w:rFonts w:ascii="Courier New" w:hAnsi="Courier New" w:cs="Courier New"/>
                <w:color w:val="000000"/>
                <w:lang w:val="en-US"/>
              </w:rPr>
              <w:t>3] ;</w:t>
            </w:r>
            <w:r w:rsidRPr="00E92BF8">
              <w:rPr>
                <w:rFonts w:ascii="Courier New" w:hAnsi="Courier New" w:cs="Courier New"/>
                <w:color w:val="0000FF"/>
                <w:lang w:val="en-US"/>
              </w:rPr>
              <w:t>...</w:t>
            </w:r>
          </w:p>
          <w:p w14:paraId="490BE928" w14:textId="77777777" w:rsidR="00B56A08" w:rsidRPr="00DC44A0" w:rsidRDefault="00B56A08" w:rsidP="005A7D3D">
            <w:pPr>
              <w:autoSpaceDE w:val="0"/>
              <w:autoSpaceDN w:val="0"/>
              <w:adjustRightInd w:val="0"/>
              <w:spacing w:line="240" w:lineRule="auto"/>
              <w:rPr>
                <w:rFonts w:ascii="Courier New" w:hAnsi="Courier New" w:cs="Courier New"/>
                <w:color w:val="0000FF"/>
                <w:lang w:val="en-US"/>
              </w:rPr>
            </w:pPr>
            <w:r w:rsidRPr="00E92BF8">
              <w:rPr>
                <w:rFonts w:ascii="Courier New" w:hAnsi="Courier New" w:cs="Courier New"/>
                <w:color w:val="000000"/>
                <w:lang w:val="en-US"/>
              </w:rPr>
              <w:t xml:space="preserve">    ],</w:t>
            </w:r>
            <w:r w:rsidRPr="00E92BF8">
              <w:rPr>
                <w:rFonts w:ascii="Courier New" w:hAnsi="Courier New" w:cs="Courier New"/>
                <w:color w:val="0000FF"/>
                <w:lang w:val="en-US"/>
              </w:rPr>
              <w:t>...</w:t>
            </w:r>
          </w:p>
          <w:p w14:paraId="68FC79EC"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"nlsi"</w:t>
            </w:r>
            <w:r w:rsidRPr="00E92BF8">
              <w:rPr>
                <w:rFonts w:ascii="Courier New" w:hAnsi="Courier New" w:cs="Courier New"/>
                <w:color w:val="000000"/>
                <w:lang w:val="en-US"/>
              </w:rPr>
              <w:t>, [3],</w:t>
            </w:r>
            <w:r w:rsidRPr="00E92BF8">
              <w:rPr>
                <w:rFonts w:ascii="Courier New" w:hAnsi="Courier New" w:cs="Courier New"/>
                <w:color w:val="0000FF"/>
                <w:lang w:val="en-US"/>
              </w:rPr>
              <w:t>...</w:t>
            </w:r>
          </w:p>
          <w:p w14:paraId="38DE3D22"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"lsi_mat"</w:t>
            </w:r>
            <w:r w:rsidRPr="00E92BF8">
              <w:rPr>
                <w:rFonts w:ascii="Courier New" w:hAnsi="Courier New" w:cs="Courier New"/>
                <w:color w:val="000000"/>
                <w:lang w:val="en-US"/>
              </w:rPr>
              <w:t>, [</w:t>
            </w:r>
            <w:r w:rsidRPr="00E92BF8">
              <w:rPr>
                <w:rFonts w:ascii="Courier New" w:hAnsi="Courier New" w:cs="Courier New"/>
                <w:color w:val="0000FF"/>
                <w:lang w:val="en-US"/>
              </w:rPr>
              <w:t>...</w:t>
            </w:r>
          </w:p>
          <w:p w14:paraId="40DC187E"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[1.0 1 1] ;</w:t>
            </w:r>
            <w:r w:rsidRPr="00E92BF8">
              <w:rPr>
                <w:rFonts w:ascii="Courier New" w:hAnsi="Courier New" w:cs="Courier New"/>
                <w:color w:val="0000FF"/>
                <w:lang w:val="en-US"/>
              </w:rPr>
              <w:t>...</w:t>
            </w:r>
          </w:p>
          <w:p w14:paraId="56A47D21"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[1.0 1 2] ;</w:t>
            </w:r>
            <w:r w:rsidRPr="00E92BF8">
              <w:rPr>
                <w:rFonts w:ascii="Courier New" w:hAnsi="Courier New" w:cs="Courier New"/>
                <w:color w:val="0000FF"/>
                <w:lang w:val="en-US"/>
              </w:rPr>
              <w:t>...</w:t>
            </w:r>
          </w:p>
          <w:p w14:paraId="7F612F47"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[1.0 2 1] ;</w:t>
            </w:r>
            <w:r w:rsidRPr="00E92BF8">
              <w:rPr>
                <w:rFonts w:ascii="Courier New" w:hAnsi="Courier New" w:cs="Courier New"/>
                <w:color w:val="0000FF"/>
                <w:lang w:val="en-US"/>
              </w:rPr>
              <w:t>...</w:t>
            </w:r>
          </w:p>
          <w:p w14:paraId="4E5FC442"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[1.0 3 2] ;</w:t>
            </w:r>
            <w:r w:rsidRPr="00E92BF8">
              <w:rPr>
                <w:rFonts w:ascii="Courier New" w:hAnsi="Courier New" w:cs="Courier New"/>
                <w:color w:val="0000FF"/>
                <w:lang w:val="en-US"/>
              </w:rPr>
              <w:t>...</w:t>
            </w:r>
          </w:p>
          <w:p w14:paraId="4AF8EF6B"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0000FF"/>
                <w:lang w:val="en-US"/>
              </w:rPr>
              <w:t>...</w:t>
            </w:r>
          </w:p>
          <w:p w14:paraId="4B05B4BC"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"lsi_rhs"</w:t>
            </w:r>
            <w:r w:rsidRPr="00E92BF8">
              <w:rPr>
                <w:rFonts w:ascii="Courier New" w:hAnsi="Courier New" w:cs="Courier New"/>
                <w:color w:val="000000"/>
                <w:lang w:val="en-US"/>
              </w:rPr>
              <w:t>, [ 1.0 0.0 0.0 ],</w:t>
            </w:r>
            <w:r w:rsidRPr="00E92BF8">
              <w:rPr>
                <w:rFonts w:ascii="Courier New" w:hAnsi="Courier New" w:cs="Courier New"/>
                <w:color w:val="0000FF"/>
                <w:lang w:val="en-US"/>
              </w:rPr>
              <w:t>...</w:t>
            </w:r>
          </w:p>
          <w:p w14:paraId="34F37A79"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"lsi_op"</w:t>
            </w:r>
            <w:r w:rsidRPr="00E92BF8">
              <w:rPr>
                <w:rFonts w:ascii="Courier New" w:hAnsi="Courier New" w:cs="Courier New"/>
                <w:color w:val="000000"/>
                <w:lang w:val="en-US"/>
              </w:rPr>
              <w:t xml:space="preserve">, [ 0 1 1] </w:t>
            </w:r>
            <w:r w:rsidRPr="00E92BF8">
              <w:rPr>
                <w:rFonts w:ascii="Courier New" w:hAnsi="Courier New" w:cs="Courier New"/>
                <w:color w:val="0000FF"/>
                <w:lang w:val="en-US"/>
              </w:rPr>
              <w:t>...</w:t>
            </w:r>
          </w:p>
          <w:p w14:paraId="7BAE3631"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sidRPr="00E92BF8">
              <w:rPr>
                <w:rFonts w:ascii="Courier New" w:hAnsi="Courier New" w:cs="Courier New"/>
                <w:color w:val="0000FF"/>
                <w:lang w:val="en-US"/>
              </w:rPr>
              <w:t>...</w:t>
            </w:r>
          </w:p>
          <w:p w14:paraId="6561E584" w14:textId="77777777" w:rsidR="00B56A08" w:rsidRDefault="00B56A08" w:rsidP="005A7D3D">
            <w:pPr>
              <w:autoSpaceDE w:val="0"/>
              <w:autoSpaceDN w:val="0"/>
              <w:adjustRightInd w:val="0"/>
              <w:spacing w:line="240" w:lineRule="auto"/>
              <w:rPr>
                <w:rFonts w:ascii="Courier New" w:hAnsi="Courier New" w:cs="Courier New"/>
                <w:color w:val="0000FF"/>
                <w:lang w:val="en-US"/>
              </w:rPr>
            </w:pPr>
            <w:r w:rsidRPr="00E92BF8">
              <w:rPr>
                <w:rFonts w:ascii="Courier New" w:hAnsi="Courier New" w:cs="Courier New"/>
                <w:color w:val="000000"/>
                <w:lang w:val="en-US"/>
              </w:rPr>
              <w:t xml:space="preserve">    </w:t>
            </w:r>
            <w:r w:rsidRPr="00E92BF8">
              <w:rPr>
                <w:rFonts w:ascii="Courier New" w:hAnsi="Courier New" w:cs="Courier New"/>
                <w:color w:val="A020F0"/>
                <w:lang w:val="en-US"/>
              </w:rPr>
              <w:t>"name"</w:t>
            </w:r>
            <w:r w:rsidRPr="00E92BF8">
              <w:rPr>
                <w:rFonts w:ascii="Courier New" w:hAnsi="Courier New" w:cs="Courier New"/>
                <w:color w:val="000000"/>
                <w:lang w:val="en-US"/>
              </w:rPr>
              <w:t>,</w:t>
            </w:r>
            <w:r w:rsidRPr="00E92BF8">
              <w:rPr>
                <w:rFonts w:ascii="Courier New" w:hAnsi="Courier New" w:cs="Courier New"/>
                <w:color w:val="A020F0"/>
                <w:lang w:val="en-US"/>
              </w:rPr>
              <w:t>"My second example"</w:t>
            </w:r>
            <w:r>
              <w:rPr>
                <w:rFonts w:ascii="Courier New" w:hAnsi="Courier New" w:cs="Courier New"/>
                <w:color w:val="A020F0"/>
                <w:lang w:val="en-US"/>
              </w:rPr>
              <w:t>,</w:t>
            </w:r>
            <w:r w:rsidRPr="00E92BF8">
              <w:rPr>
                <w:rFonts w:ascii="Courier New" w:hAnsi="Courier New" w:cs="Courier New"/>
                <w:color w:val="0000FF"/>
                <w:lang w:val="en-US"/>
              </w:rPr>
              <w:t>...</w:t>
            </w:r>
          </w:p>
          <w:p w14:paraId="77AEF28F" w14:textId="77777777" w:rsidR="00B56A08" w:rsidRPr="005832FB" w:rsidRDefault="00B56A08" w:rsidP="005A7D3D">
            <w:pPr>
              <w:autoSpaceDE w:val="0"/>
              <w:autoSpaceDN w:val="0"/>
              <w:adjustRightInd w:val="0"/>
              <w:spacing w:line="240" w:lineRule="auto"/>
              <w:rPr>
                <w:rFonts w:ascii="Courier New" w:hAnsi="Courier New" w:cs="Courier New"/>
                <w:lang w:val="en-US"/>
              </w:rPr>
            </w:pPr>
            <w:r w:rsidRPr="005832FB">
              <w:rPr>
                <w:rFonts w:ascii="Courier New" w:eastAsia="Courier New" w:hAnsi="Courier New" w:cs="Courier New"/>
              </w:rPr>
              <w:t xml:space="preserve">    </w:t>
            </w:r>
            <w:r w:rsidRPr="005832FB">
              <w:rPr>
                <w:rFonts w:ascii="Courier New" w:hAnsi="Courier New" w:cs="Courier New"/>
                <w:color w:val="A020F0"/>
                <w:lang w:val="en-US"/>
              </w:rPr>
              <w:t>"comment"</w:t>
            </w:r>
            <w:r w:rsidRPr="005832FB">
              <w:rPr>
                <w:rFonts w:ascii="Courier New" w:hAnsi="Courier New" w:cs="Courier New"/>
                <w:color w:val="000000"/>
                <w:lang w:val="en-US"/>
              </w:rPr>
              <w:t>,</w:t>
            </w:r>
            <w:r w:rsidRPr="005832FB">
              <w:rPr>
                <w:rFonts w:ascii="Courier New" w:hAnsi="Courier New" w:cs="Courier New"/>
                <w:color w:val="A020F0"/>
                <w:lang w:val="en-US"/>
              </w:rPr>
              <w:t>"One LMI with one rank-1 matrix, 3 linear scalar constraints, dual variable of rank one"</w:t>
            </w:r>
            <w:r w:rsidRPr="005832FB">
              <w:rPr>
                <w:rFonts w:ascii="Courier New" w:hAnsi="Courier New" w:cs="Courier New"/>
                <w:color w:val="0000FF"/>
                <w:lang w:val="en-US"/>
              </w:rPr>
              <w:t>...</w:t>
            </w:r>
          </w:p>
          <w:p w14:paraId="0D9C5096" w14:textId="77777777" w:rsidR="00B56A08" w:rsidRPr="00E92BF8" w:rsidRDefault="00B56A08" w:rsidP="005A7D3D">
            <w:pPr>
              <w:autoSpaceDE w:val="0"/>
              <w:autoSpaceDN w:val="0"/>
              <w:adjustRightInd w:val="0"/>
              <w:spacing w:line="240" w:lineRule="auto"/>
              <w:rPr>
                <w:rFonts w:ascii="Courier New" w:hAnsi="Courier New" w:cs="Courier New"/>
                <w:lang w:val="en-US"/>
              </w:rPr>
            </w:pPr>
            <w:r w:rsidRPr="00E92BF8">
              <w:rPr>
                <w:rFonts w:ascii="Courier New" w:hAnsi="Courier New" w:cs="Courier New"/>
                <w:color w:val="000000"/>
                <w:lang w:val="en-US"/>
              </w:rPr>
              <w:t xml:space="preserve">    )</w:t>
            </w:r>
            <w:r>
              <w:rPr>
                <w:rFonts w:ascii="Courier New" w:hAnsi="Courier New" w:cs="Courier New"/>
                <w:lang w:val="en-US"/>
              </w:rPr>
              <w:t>;</w:t>
            </w:r>
          </w:p>
        </w:tc>
      </w:tr>
    </w:tbl>
    <w:p w14:paraId="79018747" w14:textId="77777777" w:rsidR="00B56A08" w:rsidRDefault="00B56A08" w:rsidP="00B56A08">
      <w:pPr>
        <w:rPr>
          <w:color w:val="FF0000"/>
        </w:rPr>
      </w:pPr>
    </w:p>
    <w:p w14:paraId="4AAF9BAA" w14:textId="77777777" w:rsidR="00B56A08" w:rsidRPr="008F6697" w:rsidRDefault="00B56A08" w:rsidP="00B56A08">
      <w:pPr>
        <w:pStyle w:val="Titre4"/>
        <w:keepNext w:val="0"/>
        <w:keepLines w:val="0"/>
        <w:spacing w:line="301" w:lineRule="auto"/>
        <w:rPr>
          <w:color w:val="000000"/>
          <w:sz w:val="22"/>
          <w:szCs w:val="22"/>
          <w:shd w:val="clear" w:color="auto" w:fill="D3D3D3"/>
        </w:rPr>
      </w:pPr>
      <w:r>
        <w:rPr>
          <w:color w:val="000000"/>
          <w:sz w:val="22"/>
          <w:szCs w:val="22"/>
          <w:shd w:val="clear" w:color="auto" w:fill="D3D3D3"/>
        </w:rPr>
        <w:t>Matlab format for SDP3 is as follows:</w:t>
      </w:r>
    </w:p>
    <w:tbl>
      <w:tblPr>
        <w:tblW w:w="8640" w:type="dxa"/>
        <w:tblInd w:w="820" w:type="dxa"/>
        <w:tblLayout w:type="fixed"/>
        <w:tblLook w:val="0600" w:firstRow="0" w:lastRow="0" w:firstColumn="0" w:lastColumn="0" w:noHBand="1" w:noVBand="1"/>
      </w:tblPr>
      <w:tblGrid>
        <w:gridCol w:w="8640"/>
      </w:tblGrid>
      <w:tr w:rsidR="00B56A08" w:rsidRPr="00B47553" w14:paraId="431B7BBD" w14:textId="77777777" w:rsidTr="005A7D3D">
        <w:tc>
          <w:tcPr>
            <w:tcW w:w="8640" w:type="dxa"/>
            <w:shd w:val="clear" w:color="auto" w:fill="FCE5CD"/>
            <w:tcMar>
              <w:top w:w="100" w:type="dxa"/>
              <w:left w:w="100" w:type="dxa"/>
              <w:bottom w:w="100" w:type="dxa"/>
              <w:right w:w="100" w:type="dxa"/>
            </w:tcMar>
          </w:tcPr>
          <w:p w14:paraId="4DF39FC0"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sdp = struct(</w:t>
            </w:r>
            <w:r w:rsidRPr="007918FA">
              <w:rPr>
                <w:rFonts w:ascii="Courier New" w:hAnsi="Courier New" w:cs="Courier New"/>
                <w:color w:val="0000FF"/>
                <w:lang w:val="en-US"/>
              </w:rPr>
              <w:t>...</w:t>
            </w:r>
          </w:p>
          <w:p w14:paraId="16445E2C"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sidRPr="007918FA">
              <w:rPr>
                <w:rFonts w:ascii="Courier New" w:hAnsi="Courier New" w:cs="Courier New"/>
                <w:color w:val="A020F0"/>
                <w:lang w:val="en-US"/>
              </w:rPr>
              <w:t>"type"</w:t>
            </w:r>
            <w:r w:rsidRPr="007918FA">
              <w:rPr>
                <w:rFonts w:ascii="Courier New" w:hAnsi="Courier New" w:cs="Courier New"/>
                <w:color w:val="000000"/>
                <w:lang w:val="en-US"/>
              </w:rPr>
              <w:t>,</w:t>
            </w:r>
            <w:r w:rsidRPr="007918FA">
              <w:rPr>
                <w:rFonts w:ascii="Courier New" w:hAnsi="Courier New" w:cs="Courier New"/>
                <w:color w:val="A020F0"/>
                <w:lang w:val="en-US"/>
              </w:rPr>
              <w:t>"sdp_relax"</w:t>
            </w:r>
            <w:r w:rsidRPr="007918FA">
              <w:rPr>
                <w:rFonts w:ascii="Courier New" w:hAnsi="Courier New" w:cs="Courier New"/>
                <w:color w:val="000000"/>
                <w:lang w:val="en-US"/>
              </w:rPr>
              <w:t>,</w:t>
            </w:r>
            <w:r w:rsidRPr="007918FA">
              <w:rPr>
                <w:rFonts w:ascii="Courier New" w:hAnsi="Courier New" w:cs="Courier New"/>
                <w:color w:val="0000FF"/>
                <w:lang w:val="en-US"/>
              </w:rPr>
              <w:t>...</w:t>
            </w:r>
          </w:p>
          <w:p w14:paraId="57DD7428"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sidRPr="007918FA">
              <w:rPr>
                <w:rFonts w:ascii="Courier New" w:hAnsi="Courier New" w:cs="Courier New"/>
                <w:color w:val="A020F0"/>
                <w:lang w:val="en-US"/>
              </w:rPr>
              <w:t>"objective"</w:t>
            </w:r>
            <w:r w:rsidRPr="007918FA">
              <w:rPr>
                <w:rFonts w:ascii="Courier New" w:hAnsi="Courier New" w:cs="Courier New"/>
                <w:color w:val="000000"/>
                <w:lang w:val="en-US"/>
              </w:rPr>
              <w:t>,struct(</w:t>
            </w:r>
            <w:r w:rsidRPr="007918FA">
              <w:rPr>
                <w:rFonts w:ascii="Courier New" w:hAnsi="Courier New" w:cs="Courier New"/>
                <w:color w:val="0000FF"/>
                <w:lang w:val="en-US"/>
              </w:rPr>
              <w:t>...</w:t>
            </w:r>
          </w:p>
          <w:p w14:paraId="65BE08E2"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w:t>
            </w:r>
            <w:r w:rsidRPr="007918FA">
              <w:rPr>
                <w:rFonts w:ascii="Courier New" w:hAnsi="Courier New" w:cs="Courier New"/>
                <w:color w:val="A020F0"/>
                <w:lang w:val="en-US"/>
              </w:rPr>
              <w:t>"msizes"</w:t>
            </w:r>
            <w:r w:rsidRPr="007918FA">
              <w:rPr>
                <w:rFonts w:ascii="Courier New" w:hAnsi="Courier New" w:cs="Courier New"/>
                <w:color w:val="000000"/>
                <w:lang w:val="en-US"/>
              </w:rPr>
              <w:t>, [3],</w:t>
            </w:r>
            <w:r w:rsidRPr="007918FA">
              <w:rPr>
                <w:rFonts w:ascii="Courier New" w:hAnsi="Courier New" w:cs="Courier New"/>
                <w:color w:val="0000FF"/>
                <w:lang w:val="en-US"/>
              </w:rPr>
              <w:t>...</w:t>
            </w:r>
          </w:p>
          <w:p w14:paraId="4667A496"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w:t>
            </w:r>
            <w:r w:rsidRPr="007918FA">
              <w:rPr>
                <w:rFonts w:ascii="Courier New" w:hAnsi="Courier New" w:cs="Courier New"/>
                <w:color w:val="A020F0"/>
                <w:lang w:val="en-US"/>
              </w:rPr>
              <w:t>"symat"</w:t>
            </w:r>
            <w:r w:rsidRPr="007918FA">
              <w:rPr>
                <w:rFonts w:ascii="Courier New" w:hAnsi="Courier New" w:cs="Courier New"/>
                <w:color w:val="000000"/>
                <w:lang w:val="en-US"/>
              </w:rPr>
              <w:t>, [</w:t>
            </w:r>
          </w:p>
          <w:p w14:paraId="1121EA35" w14:textId="77777777" w:rsidR="00B56A08" w:rsidRPr="007918FA" w:rsidRDefault="00B56A08" w:rsidP="005A7D3D">
            <w:pPr>
              <w:autoSpaceDE w:val="0"/>
              <w:autoSpaceDN w:val="0"/>
              <w:adjustRightInd w:val="0"/>
              <w:spacing w:line="240" w:lineRule="auto"/>
              <w:rPr>
                <w:rFonts w:ascii="Courier New" w:hAnsi="Courier New" w:cs="Courier New"/>
                <w:lang w:val="en-US"/>
              </w:rPr>
            </w:pPr>
            <w:r>
              <w:rPr>
                <w:rFonts w:ascii="Courier New" w:hAnsi="Courier New" w:cs="Courier New"/>
                <w:color w:val="000000"/>
                <w:lang w:val="en-US"/>
              </w:rPr>
              <w:t xml:space="preserve">    </w:t>
            </w:r>
            <w:r w:rsidRPr="007918FA">
              <w:rPr>
                <w:rFonts w:ascii="Courier New" w:hAnsi="Courier New" w:cs="Courier New"/>
                <w:color w:val="000000"/>
                <w:lang w:val="en-US"/>
              </w:rPr>
              <w:t xml:space="preserve">    [ 4.0 0 1 1 1];</w:t>
            </w:r>
            <w:r w:rsidRPr="007918FA">
              <w:rPr>
                <w:rFonts w:ascii="Courier New" w:hAnsi="Courier New" w:cs="Courier New"/>
                <w:color w:val="0000FF"/>
                <w:lang w:val="en-US"/>
              </w:rPr>
              <w:t>...</w:t>
            </w:r>
          </w:p>
          <w:p w14:paraId="5D22B351"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[ 1.0 0 1 1 2];</w:t>
            </w:r>
            <w:r w:rsidRPr="007918FA">
              <w:rPr>
                <w:rFonts w:ascii="Courier New" w:hAnsi="Courier New" w:cs="Courier New"/>
                <w:color w:val="0000FF"/>
                <w:lang w:val="en-US"/>
              </w:rPr>
              <w:t>...</w:t>
            </w:r>
          </w:p>
          <w:p w14:paraId="17460FE2"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[-2.0 0 1 2 2],</w:t>
            </w:r>
          </w:p>
          <w:p w14:paraId="75DC0254"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[ 1.0 0 1 2 3];</w:t>
            </w:r>
            <w:r w:rsidRPr="007918FA">
              <w:rPr>
                <w:rFonts w:ascii="Courier New" w:hAnsi="Courier New" w:cs="Courier New"/>
                <w:color w:val="0000FF"/>
                <w:lang w:val="en-US"/>
              </w:rPr>
              <w:t>...</w:t>
            </w:r>
          </w:p>
          <w:p w14:paraId="14523752"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[ 4.0 0 1 3 3];</w:t>
            </w:r>
            <w:r w:rsidRPr="007918FA">
              <w:rPr>
                <w:rFonts w:ascii="Courier New" w:hAnsi="Courier New" w:cs="Courier New"/>
                <w:color w:val="0000FF"/>
                <w:lang w:val="en-US"/>
              </w:rPr>
              <w:t>...</w:t>
            </w:r>
          </w:p>
          <w:p w14:paraId="3121005C"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w:t>
            </w:r>
            <w:r w:rsidRPr="007918FA">
              <w:rPr>
                <w:rFonts w:ascii="Courier New" w:hAnsi="Courier New" w:cs="Courier New"/>
                <w:color w:val="0000FF"/>
                <w:lang w:val="en-US"/>
              </w:rPr>
              <w:t>...</w:t>
            </w:r>
          </w:p>
          <w:p w14:paraId="5A178C68"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sidRPr="007918FA">
              <w:rPr>
                <w:rFonts w:ascii="Courier New" w:hAnsi="Courier New" w:cs="Courier New"/>
                <w:color w:val="0000FF"/>
                <w:lang w:val="en-US"/>
              </w:rPr>
              <w:t>...</w:t>
            </w:r>
          </w:p>
          <w:p w14:paraId="54725A75"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lastRenderedPageBreak/>
              <w:t xml:space="preserve">    </w:t>
            </w:r>
            <w:r w:rsidRPr="007918FA">
              <w:rPr>
                <w:rFonts w:ascii="Courier New" w:hAnsi="Courier New" w:cs="Courier New"/>
                <w:color w:val="A020F0"/>
                <w:lang w:val="en-US"/>
              </w:rPr>
              <w:t>"constraints"</w:t>
            </w:r>
            <w:r w:rsidRPr="007918FA">
              <w:rPr>
                <w:rFonts w:ascii="Courier New" w:hAnsi="Courier New" w:cs="Courier New"/>
                <w:color w:val="000000"/>
                <w:lang w:val="en-US"/>
              </w:rPr>
              <w:t>,struct(</w:t>
            </w:r>
            <w:r w:rsidRPr="007918FA">
              <w:rPr>
                <w:rFonts w:ascii="Courier New" w:hAnsi="Courier New" w:cs="Courier New"/>
                <w:color w:val="0000FF"/>
                <w:lang w:val="en-US"/>
              </w:rPr>
              <w:t>...</w:t>
            </w:r>
          </w:p>
          <w:p w14:paraId="42050AD4"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w:t>
            </w:r>
            <w:r w:rsidRPr="007918FA">
              <w:rPr>
                <w:rFonts w:ascii="Courier New" w:hAnsi="Courier New" w:cs="Courier New"/>
                <w:color w:val="A020F0"/>
                <w:lang w:val="en-US"/>
              </w:rPr>
              <w:t>"ncon"</w:t>
            </w:r>
            <w:r w:rsidRPr="007918FA">
              <w:rPr>
                <w:rFonts w:ascii="Courier New" w:hAnsi="Courier New" w:cs="Courier New"/>
                <w:color w:val="000000"/>
                <w:lang w:val="en-US"/>
              </w:rPr>
              <w:t>, [2],</w:t>
            </w:r>
            <w:r w:rsidRPr="007918FA">
              <w:rPr>
                <w:rFonts w:ascii="Courier New" w:hAnsi="Courier New" w:cs="Courier New"/>
                <w:color w:val="0000FF"/>
                <w:lang w:val="en-US"/>
              </w:rPr>
              <w:t>...</w:t>
            </w:r>
          </w:p>
          <w:p w14:paraId="567D3610"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w:t>
            </w:r>
            <w:r w:rsidRPr="007918FA">
              <w:rPr>
                <w:rFonts w:ascii="Courier New" w:hAnsi="Courier New" w:cs="Courier New"/>
                <w:color w:val="A020F0"/>
                <w:lang w:val="en-US"/>
              </w:rPr>
              <w:t>"rhs"</w:t>
            </w:r>
            <w:r w:rsidRPr="007918FA">
              <w:rPr>
                <w:rFonts w:ascii="Courier New" w:hAnsi="Courier New" w:cs="Courier New"/>
                <w:color w:val="000000"/>
                <w:lang w:val="en-US"/>
              </w:rPr>
              <w:t>, [1 1],</w:t>
            </w:r>
            <w:r w:rsidRPr="007918FA">
              <w:rPr>
                <w:rFonts w:ascii="Courier New" w:hAnsi="Courier New" w:cs="Courier New"/>
                <w:color w:val="0000FF"/>
                <w:lang w:val="en-US"/>
              </w:rPr>
              <w:t>...</w:t>
            </w:r>
          </w:p>
          <w:p w14:paraId="1C8FF5DB"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w:t>
            </w:r>
            <w:r w:rsidRPr="007918FA">
              <w:rPr>
                <w:rFonts w:ascii="Courier New" w:hAnsi="Courier New" w:cs="Courier New"/>
                <w:color w:val="A020F0"/>
                <w:lang w:val="en-US"/>
              </w:rPr>
              <w:t>"lrmat"</w:t>
            </w:r>
            <w:r w:rsidRPr="007918FA">
              <w:rPr>
                <w:rFonts w:ascii="Courier New" w:hAnsi="Courier New" w:cs="Courier New"/>
                <w:color w:val="000000"/>
                <w:lang w:val="en-US"/>
              </w:rPr>
              <w:t>, [</w:t>
            </w:r>
            <w:r w:rsidRPr="007918FA">
              <w:rPr>
                <w:rFonts w:ascii="Courier New" w:hAnsi="Courier New" w:cs="Courier New"/>
                <w:color w:val="0000FF"/>
                <w:lang w:val="en-US"/>
              </w:rPr>
              <w:t>...</w:t>
            </w:r>
          </w:p>
          <w:p w14:paraId="59D79791"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[2.0 1 1 1 1] ;</w:t>
            </w:r>
            <w:r w:rsidRPr="007918FA">
              <w:rPr>
                <w:rFonts w:ascii="Courier New" w:hAnsi="Courier New" w:cs="Courier New"/>
                <w:color w:val="0000FF"/>
                <w:lang w:val="en-US"/>
              </w:rPr>
              <w:t>...</w:t>
            </w:r>
          </w:p>
          <w:p w14:paraId="3EDE7AAE"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[1.0 1 1 1 2] ;</w:t>
            </w:r>
            <w:r w:rsidRPr="007918FA">
              <w:rPr>
                <w:rFonts w:ascii="Courier New" w:hAnsi="Courier New" w:cs="Courier New"/>
                <w:color w:val="0000FF"/>
                <w:lang w:val="en-US"/>
              </w:rPr>
              <w:t>...</w:t>
            </w:r>
          </w:p>
          <w:p w14:paraId="7815395A"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[1.0 1 1 1 3] ;</w:t>
            </w:r>
            <w:r w:rsidRPr="007918FA">
              <w:rPr>
                <w:rFonts w:ascii="Courier New" w:hAnsi="Courier New" w:cs="Courier New"/>
                <w:color w:val="0000FF"/>
                <w:lang w:val="en-US"/>
              </w:rPr>
              <w:t>...</w:t>
            </w:r>
          </w:p>
          <w:p w14:paraId="61463139"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[3.0 2 1 1 1] ;</w:t>
            </w:r>
            <w:r w:rsidRPr="007918FA">
              <w:rPr>
                <w:rFonts w:ascii="Courier New" w:hAnsi="Courier New" w:cs="Courier New"/>
                <w:color w:val="0000FF"/>
                <w:lang w:val="en-US"/>
              </w:rPr>
              <w:t>...</w:t>
            </w:r>
          </w:p>
          <w:p w14:paraId="5CDB378A"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[2.0 2 1 1 2] ;</w:t>
            </w:r>
            <w:r w:rsidRPr="007918FA">
              <w:rPr>
                <w:rFonts w:ascii="Courier New" w:hAnsi="Courier New" w:cs="Courier New"/>
                <w:color w:val="0000FF"/>
                <w:lang w:val="en-US"/>
              </w:rPr>
              <w:t>...</w:t>
            </w:r>
          </w:p>
          <w:p w14:paraId="60EE8F2F"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[1.0 2 1 1 3] ;</w:t>
            </w:r>
            <w:r w:rsidRPr="007918FA">
              <w:rPr>
                <w:rFonts w:ascii="Courier New" w:hAnsi="Courier New" w:cs="Courier New"/>
                <w:color w:val="0000FF"/>
                <w:lang w:val="en-US"/>
              </w:rPr>
              <w:t>...</w:t>
            </w:r>
          </w:p>
          <w:p w14:paraId="3AF7E70D"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w:t>
            </w:r>
            <w:r w:rsidRPr="007918FA">
              <w:rPr>
                <w:rFonts w:ascii="Courier New" w:hAnsi="Courier New" w:cs="Courier New"/>
                <w:color w:val="0000FF"/>
                <w:lang w:val="en-US"/>
              </w:rPr>
              <w:t>...</w:t>
            </w:r>
          </w:p>
          <w:p w14:paraId="5367A38E"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Pr>
                <w:rFonts w:ascii="Courier New" w:hAnsi="Courier New" w:cs="Courier New"/>
                <w:color w:val="000000"/>
                <w:lang w:val="en-US"/>
              </w:rPr>
              <w:t xml:space="preserve">    </w:t>
            </w:r>
            <w:r w:rsidRPr="007918FA">
              <w:rPr>
                <w:rFonts w:ascii="Courier New" w:hAnsi="Courier New" w:cs="Courier New"/>
                <w:color w:val="000000"/>
                <w:lang w:val="en-US"/>
              </w:rPr>
              <w:t xml:space="preserve"> </w:t>
            </w:r>
            <w:r w:rsidRPr="007918FA">
              <w:rPr>
                <w:rFonts w:ascii="Courier New" w:hAnsi="Courier New" w:cs="Courier New"/>
                <w:color w:val="A020F0"/>
                <w:lang w:val="en-US"/>
              </w:rPr>
              <w:t>"op"</w:t>
            </w:r>
            <w:r w:rsidRPr="007918FA">
              <w:rPr>
                <w:rFonts w:ascii="Courier New" w:hAnsi="Courier New" w:cs="Courier New"/>
                <w:color w:val="000000"/>
                <w:lang w:val="en-US"/>
              </w:rPr>
              <w:t xml:space="preserve">, [1 0] </w:t>
            </w:r>
            <w:r w:rsidRPr="007918FA">
              <w:rPr>
                <w:rFonts w:ascii="Courier New" w:hAnsi="Courier New" w:cs="Courier New"/>
                <w:color w:val="0000FF"/>
                <w:lang w:val="en-US"/>
              </w:rPr>
              <w:t>...</w:t>
            </w:r>
          </w:p>
          <w:p w14:paraId="49FA6384"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sidRPr="007918FA">
              <w:rPr>
                <w:rFonts w:ascii="Courier New" w:hAnsi="Courier New" w:cs="Courier New"/>
                <w:color w:val="0000FF"/>
                <w:lang w:val="en-US"/>
              </w:rPr>
              <w:t>...</w:t>
            </w:r>
          </w:p>
          <w:p w14:paraId="25C88C22" w14:textId="77777777" w:rsidR="00B56A08" w:rsidRPr="007918FA"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r w:rsidRPr="007918FA">
              <w:rPr>
                <w:rFonts w:ascii="Courier New" w:hAnsi="Courier New" w:cs="Courier New"/>
                <w:color w:val="A020F0"/>
                <w:lang w:val="en-US"/>
              </w:rPr>
              <w:t>"name"</w:t>
            </w:r>
            <w:r w:rsidRPr="007918FA">
              <w:rPr>
                <w:rFonts w:ascii="Courier New" w:hAnsi="Courier New" w:cs="Courier New"/>
                <w:color w:val="000000"/>
                <w:lang w:val="en-US"/>
              </w:rPr>
              <w:t>,</w:t>
            </w:r>
            <w:r w:rsidRPr="007918FA">
              <w:rPr>
                <w:rFonts w:ascii="Courier New" w:hAnsi="Courier New" w:cs="Courier New"/>
                <w:color w:val="A020F0"/>
                <w:lang w:val="en-US"/>
              </w:rPr>
              <w:t>"My third exampl</w:t>
            </w:r>
            <w:r>
              <w:rPr>
                <w:rFonts w:ascii="Courier New" w:hAnsi="Courier New" w:cs="Courier New"/>
                <w:color w:val="A020F0"/>
                <w:lang w:val="en-US"/>
              </w:rPr>
              <w:t>e</w:t>
            </w:r>
            <w:r w:rsidRPr="007918FA">
              <w:rPr>
                <w:rFonts w:ascii="Courier New" w:hAnsi="Courier New" w:cs="Courier New"/>
                <w:color w:val="A020F0"/>
                <w:lang w:val="en-US"/>
              </w:rPr>
              <w:t>"</w:t>
            </w:r>
            <w:r w:rsidRPr="007918FA">
              <w:rPr>
                <w:rFonts w:ascii="Courier New" w:hAnsi="Courier New" w:cs="Courier New"/>
                <w:color w:val="0000FF"/>
                <w:lang w:val="en-US"/>
              </w:rPr>
              <w:t>...</w:t>
            </w:r>
          </w:p>
          <w:p w14:paraId="19B4AB47" w14:textId="77777777" w:rsidR="00B56A08" w:rsidRPr="009E322F" w:rsidRDefault="00B56A08" w:rsidP="005A7D3D">
            <w:pPr>
              <w:autoSpaceDE w:val="0"/>
              <w:autoSpaceDN w:val="0"/>
              <w:adjustRightInd w:val="0"/>
              <w:spacing w:line="240" w:lineRule="auto"/>
              <w:rPr>
                <w:rFonts w:ascii="Courier New" w:hAnsi="Courier New" w:cs="Courier New"/>
                <w:lang w:val="en-US"/>
              </w:rPr>
            </w:pPr>
            <w:r w:rsidRPr="007918FA">
              <w:rPr>
                <w:rFonts w:ascii="Courier New" w:hAnsi="Courier New" w:cs="Courier New"/>
                <w:color w:val="000000"/>
                <w:lang w:val="en-US"/>
              </w:rPr>
              <w:t xml:space="preserve">    );</w:t>
            </w:r>
          </w:p>
        </w:tc>
      </w:tr>
    </w:tbl>
    <w:p w14:paraId="1066DD4D" w14:textId="77777777" w:rsidR="00B56A08" w:rsidRDefault="00B56A08" w:rsidP="00B56A08">
      <w:pPr>
        <w:rPr>
          <w:color w:val="FF0000"/>
        </w:rPr>
      </w:pPr>
    </w:p>
    <w:p w14:paraId="55448C11" w14:textId="77777777" w:rsidR="00B56A08" w:rsidRDefault="00B56A08" w:rsidP="00B56A08">
      <w:pPr>
        <w:pStyle w:val="Titre3"/>
      </w:pPr>
      <w:r>
        <w:t>Matlab sparse format</w:t>
      </w:r>
    </w:p>
    <w:p w14:paraId="41BE51C0" w14:textId="77777777" w:rsidR="00B56A08" w:rsidRPr="00986CA5" w:rsidRDefault="00B56A08" w:rsidP="00B56A08">
      <w:r>
        <w:t xml:space="preserve">The second Matlab format is based on Matlab sparse arrays and is to be used as input for POEMA SDP software coded in Matlab. All data are again stored in a Matlab structure but while most of the attributes remain the same, sparse matrices and vectors are converted to sparse Matlab arrays. </w:t>
      </w:r>
    </w:p>
    <w:p w14:paraId="3D5309F8" w14:textId="77777777" w:rsidR="00B56A08" w:rsidRDefault="00B56A08" w:rsidP="00B56A08"/>
    <w:p w14:paraId="35B2330E" w14:textId="77777777" w:rsidR="00B56A08" w:rsidRDefault="00B56A08" w:rsidP="00B56A08">
      <w:r>
        <w:t>Problem SDP1 in Matlab sparse format is stored in the following structure:</w:t>
      </w:r>
    </w:p>
    <w:p w14:paraId="105D7043" w14:textId="77777777" w:rsidR="00B56A08" w:rsidRDefault="00B56A08" w:rsidP="00B56A08">
      <w:pPr>
        <w:pStyle w:val="Titre4"/>
        <w:rPr>
          <w:color w:val="000000"/>
          <w:shd w:val="clear" w:color="auto" w:fill="CCCCCC"/>
        </w:rPr>
      </w:pPr>
      <w:r>
        <w:rPr>
          <w:color w:val="000000"/>
          <w:shd w:val="clear" w:color="auto" w:fill="CCCCCC"/>
        </w:rPr>
        <w:t>Matlab sparse format</w:t>
      </w:r>
    </w:p>
    <w:p w14:paraId="6BA87B73" w14:textId="77777777" w:rsidR="00B56A08" w:rsidRDefault="00B56A08" w:rsidP="00B56A08"/>
    <w:tbl>
      <w:tblPr>
        <w:tblW w:w="8640" w:type="dxa"/>
        <w:tblInd w:w="820" w:type="dxa"/>
        <w:tblLayout w:type="fixed"/>
        <w:tblLook w:val="0600" w:firstRow="0" w:lastRow="0" w:firstColumn="0" w:lastColumn="0" w:noHBand="1" w:noVBand="1"/>
      </w:tblPr>
      <w:tblGrid>
        <w:gridCol w:w="8640"/>
      </w:tblGrid>
      <w:tr w:rsidR="00B56A08" w:rsidRPr="00986CA5" w14:paraId="5E8EFFAD" w14:textId="77777777" w:rsidTr="005A7D3D">
        <w:tc>
          <w:tcPr>
            <w:tcW w:w="8640" w:type="dxa"/>
            <w:shd w:val="clear" w:color="auto" w:fill="FCE5CD"/>
            <w:tcMar>
              <w:top w:w="100" w:type="dxa"/>
              <w:left w:w="100" w:type="dxa"/>
              <w:bottom w:w="100" w:type="dxa"/>
              <w:right w:w="100" w:type="dxa"/>
            </w:tcMar>
          </w:tcPr>
          <w:p w14:paraId="3994E510" w14:textId="77777777" w:rsidR="00B56A08" w:rsidRPr="00E716CC" w:rsidRDefault="00B56A08" w:rsidP="005A7D3D">
            <w:pPr>
              <w:rPr>
                <w:rFonts w:ascii="Courier New" w:hAnsi="Courier New" w:cs="Courier New"/>
                <w:lang w:val="en-US"/>
              </w:rPr>
            </w:pPr>
            <w:r w:rsidRPr="00E716CC">
              <w:rPr>
                <w:rFonts w:ascii="Courier New" w:hAnsi="Courier New" w:cs="Courier New"/>
                <w:lang w:val="en-US"/>
              </w:rPr>
              <w:t xml:space="preserve">  struct with fields:</w:t>
            </w:r>
          </w:p>
          <w:p w14:paraId="20245B13" w14:textId="77777777" w:rsidR="00B56A08" w:rsidRPr="00E716CC" w:rsidRDefault="00B56A08" w:rsidP="005A7D3D">
            <w:pPr>
              <w:rPr>
                <w:rFonts w:ascii="Courier New" w:hAnsi="Courier New" w:cs="Courier New"/>
                <w:lang w:val="en-US"/>
              </w:rPr>
            </w:pPr>
            <w:r w:rsidRPr="00E716CC">
              <w:rPr>
                <w:rFonts w:ascii="Courier New" w:hAnsi="Courier New" w:cs="Courier New"/>
                <w:lang w:val="en-US"/>
              </w:rPr>
              <w:t xml:space="preserve">       type: "sdp"</w:t>
            </w:r>
          </w:p>
          <w:p w14:paraId="2DC6AD96" w14:textId="77777777" w:rsidR="00B56A08" w:rsidRPr="00E716CC" w:rsidRDefault="00B56A08" w:rsidP="005A7D3D">
            <w:pPr>
              <w:rPr>
                <w:rFonts w:ascii="Courier New" w:hAnsi="Courier New" w:cs="Courier New"/>
                <w:lang w:val="en-US"/>
              </w:rPr>
            </w:pPr>
            <w:r w:rsidRPr="00E716CC">
              <w:rPr>
                <w:rFonts w:ascii="Courier New" w:hAnsi="Courier New" w:cs="Courier New"/>
                <w:lang w:val="en-US"/>
              </w:rPr>
              <w:t xml:space="preserve">       nvar: 3</w:t>
            </w:r>
          </w:p>
          <w:p w14:paraId="39FE2A7C" w14:textId="77777777" w:rsidR="00B56A08" w:rsidRPr="00E716CC" w:rsidRDefault="00B56A08" w:rsidP="005A7D3D">
            <w:pPr>
              <w:rPr>
                <w:rFonts w:ascii="Courier New" w:hAnsi="Courier New" w:cs="Courier New"/>
                <w:lang w:val="en-US"/>
              </w:rPr>
            </w:pPr>
            <w:r w:rsidRPr="00E716CC">
              <w:rPr>
                <w:rFonts w:ascii="Courier New" w:hAnsi="Courier New" w:cs="Courier New"/>
                <w:lang w:val="en-US"/>
              </w:rPr>
              <w:t xml:space="preserve">       name: "My first example"</w:t>
            </w:r>
          </w:p>
          <w:p w14:paraId="66B0AC77" w14:textId="77777777" w:rsidR="00B56A08" w:rsidRPr="00E716CC" w:rsidRDefault="00B56A08" w:rsidP="005A7D3D">
            <w:pPr>
              <w:rPr>
                <w:rFonts w:ascii="Courier New" w:hAnsi="Courier New" w:cs="Courier New"/>
                <w:lang w:val="en-US"/>
              </w:rPr>
            </w:pPr>
            <w:r w:rsidRPr="00E716CC">
              <w:rPr>
                <w:rFonts w:ascii="Courier New" w:hAnsi="Courier New" w:cs="Courier New"/>
                <w:lang w:val="en-US"/>
              </w:rPr>
              <w:t xml:space="preserve">    comment: "Two LMIs"</w:t>
            </w:r>
          </w:p>
          <w:p w14:paraId="22D52DC5" w14:textId="77777777" w:rsidR="00B56A08" w:rsidRPr="00E716CC" w:rsidRDefault="00B56A08" w:rsidP="005A7D3D">
            <w:pPr>
              <w:rPr>
                <w:rFonts w:ascii="Courier New" w:hAnsi="Courier New" w:cs="Courier New"/>
                <w:lang w:val="en-US"/>
              </w:rPr>
            </w:pPr>
            <w:r w:rsidRPr="00E716CC">
              <w:rPr>
                <w:rFonts w:ascii="Courier New" w:hAnsi="Courier New" w:cs="Courier New"/>
                <w:lang w:val="en-US"/>
              </w:rPr>
              <w:t xml:space="preserve">          c: [1 2 3]</w:t>
            </w:r>
          </w:p>
          <w:p w14:paraId="67499E8E" w14:textId="77777777" w:rsidR="00B56A08" w:rsidRPr="00E716CC" w:rsidRDefault="00B56A08" w:rsidP="005A7D3D">
            <w:pPr>
              <w:rPr>
                <w:rFonts w:ascii="Courier New" w:hAnsi="Courier New" w:cs="Courier New"/>
                <w:lang w:val="en-US"/>
              </w:rPr>
            </w:pPr>
            <w:r w:rsidRPr="00E716CC">
              <w:rPr>
                <w:rFonts w:ascii="Courier New" w:hAnsi="Courier New" w:cs="Courier New"/>
                <w:lang w:val="en-US"/>
              </w:rPr>
              <w:t xml:space="preserve">       nlmi: 2</w:t>
            </w:r>
          </w:p>
          <w:p w14:paraId="0E548C13" w14:textId="77777777" w:rsidR="00B56A08" w:rsidRPr="00E716CC" w:rsidRDefault="00B56A08" w:rsidP="005A7D3D">
            <w:pPr>
              <w:rPr>
                <w:rFonts w:ascii="Courier New" w:hAnsi="Courier New" w:cs="Courier New"/>
                <w:lang w:val="en-US"/>
              </w:rPr>
            </w:pPr>
            <w:r w:rsidRPr="00E716CC">
              <w:rPr>
                <w:rFonts w:ascii="Courier New" w:hAnsi="Courier New" w:cs="Courier New"/>
                <w:lang w:val="en-US"/>
              </w:rPr>
              <w:t xml:space="preserve">     msizes: [3 2]</w:t>
            </w:r>
          </w:p>
          <w:p w14:paraId="5C8E6A40" w14:textId="77777777" w:rsidR="00B56A08" w:rsidRPr="00986CA5" w:rsidRDefault="00B56A08" w:rsidP="005A7D3D">
            <w:pPr>
              <w:rPr>
                <w:lang w:val="en-US"/>
              </w:rPr>
            </w:pPr>
            <w:r w:rsidRPr="00E716CC">
              <w:rPr>
                <w:rFonts w:ascii="Courier New" w:hAnsi="Courier New" w:cs="Courier New"/>
                <w:lang w:val="en-US"/>
              </w:rPr>
              <w:t xml:space="preserve">          A: {2×4 cell}</w:t>
            </w:r>
          </w:p>
        </w:tc>
      </w:tr>
    </w:tbl>
    <w:p w14:paraId="2EF3754D" w14:textId="77777777" w:rsidR="00B56A08" w:rsidRDefault="00B56A08" w:rsidP="00B56A08"/>
    <w:p w14:paraId="4CE7E290" w14:textId="77777777" w:rsidR="00B56A08" w:rsidRDefault="00B56A08" w:rsidP="00B56A08">
      <w:r>
        <w:t xml:space="preserve">where cells in field </w:t>
      </w:r>
      <w:r w:rsidRPr="00E716CC">
        <w:rPr>
          <w:rFonts w:ascii="Courier New" w:hAnsi="Courier New" w:cs="Courier New"/>
        </w:rPr>
        <w:t>A</w:t>
      </w:r>
      <w:r>
        <w:t xml:space="preserve"> contain data matrices </w:t>
      </w:r>
      <m:oMath>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j</m:t>
                </m:r>
              </m:e>
            </m:d>
          </m:sup>
        </m:sSubSup>
        <m:r>
          <w:rPr>
            <w:rFonts w:ascii="Cambria Math" w:hAnsi="Cambria Math"/>
          </w:rPr>
          <m:t>,  i=1,…n,  j=1,…,p,</m:t>
        </m:r>
      </m:oMath>
      <w:r>
        <w:t xml:space="preserve"> stored in sparse Matlab format.</w:t>
      </w:r>
    </w:p>
    <w:p w14:paraId="76EB951C" w14:textId="77777777" w:rsidR="00B56A08" w:rsidRDefault="00B56A08" w:rsidP="00B56A08"/>
    <w:p w14:paraId="46C45B77" w14:textId="77777777" w:rsidR="00B56A08" w:rsidRDefault="00B56A08" w:rsidP="00B56A08">
      <w:pPr>
        <w:pStyle w:val="Titre4"/>
        <w:rPr>
          <w:color w:val="000000"/>
          <w:shd w:val="clear" w:color="auto" w:fill="CCCCCC"/>
        </w:rPr>
      </w:pPr>
      <w:r>
        <w:rPr>
          <w:color w:val="000000"/>
          <w:shd w:val="clear" w:color="auto" w:fill="CCCCCC"/>
        </w:rPr>
        <w:t>Matlab sparse format for problem SDP2</w:t>
      </w:r>
    </w:p>
    <w:p w14:paraId="75F5CDA7" w14:textId="77777777" w:rsidR="00B56A08" w:rsidRDefault="00B56A08" w:rsidP="00B56A08"/>
    <w:tbl>
      <w:tblPr>
        <w:tblW w:w="8640" w:type="dxa"/>
        <w:tblInd w:w="820" w:type="dxa"/>
        <w:tblLayout w:type="fixed"/>
        <w:tblLook w:val="0600" w:firstRow="0" w:lastRow="0" w:firstColumn="0" w:lastColumn="0" w:noHBand="1" w:noVBand="1"/>
      </w:tblPr>
      <w:tblGrid>
        <w:gridCol w:w="8640"/>
      </w:tblGrid>
      <w:tr w:rsidR="00B56A08" w:rsidRPr="00986CA5" w14:paraId="475880FA" w14:textId="77777777" w:rsidTr="005A7D3D">
        <w:tc>
          <w:tcPr>
            <w:tcW w:w="8640" w:type="dxa"/>
            <w:shd w:val="clear" w:color="auto" w:fill="FCE5CD"/>
            <w:tcMar>
              <w:top w:w="100" w:type="dxa"/>
              <w:left w:w="100" w:type="dxa"/>
              <w:bottom w:w="100" w:type="dxa"/>
              <w:right w:w="100" w:type="dxa"/>
            </w:tcMar>
          </w:tcPr>
          <w:p w14:paraId="71DF6F4F"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lastRenderedPageBreak/>
              <w:t xml:space="preserve">  struct with fields:</w:t>
            </w:r>
          </w:p>
          <w:p w14:paraId="23BE1C6B"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type: "sdp"</w:t>
            </w:r>
          </w:p>
          <w:p w14:paraId="4F54EBF1"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nvar: 3</w:t>
            </w:r>
          </w:p>
          <w:p w14:paraId="07EC69CD"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name: "My second example"</w:t>
            </w:r>
          </w:p>
          <w:p w14:paraId="13A38A82"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comment: "One LMI with one rank-1 matrix, 3 linear scalar constraints, dual variable of rank one"</w:t>
            </w:r>
          </w:p>
          <w:p w14:paraId="04055713"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c: [0 0 1]</w:t>
            </w:r>
          </w:p>
          <w:p w14:paraId="5BEA3012"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nlmi: 1</w:t>
            </w:r>
          </w:p>
          <w:p w14:paraId="4242F6E9"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msizes: 3</w:t>
            </w:r>
          </w:p>
          <w:p w14:paraId="1E07105A"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nlin: 3</w:t>
            </w:r>
          </w:p>
          <w:p w14:paraId="100B2005"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lsi_op: [0 1 1]</w:t>
            </w:r>
          </w:p>
          <w:p w14:paraId="15D812B2"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A: {[3×3 double]  [3×3 double]  [3×3 double]  [3×3 double]}</w:t>
            </w:r>
          </w:p>
          <w:p w14:paraId="1D51F6F4"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Avec: {[3×1 double]  [3×1 double]  [3×1 double]  [3×1 double]}</w:t>
            </w:r>
          </w:p>
          <w:p w14:paraId="6C7BC2A2"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C: [3×2 double]</w:t>
            </w:r>
          </w:p>
          <w:p w14:paraId="62E6B271" w14:textId="77777777" w:rsidR="00B56A08" w:rsidRPr="00986CA5" w:rsidRDefault="00B56A08" w:rsidP="005A7D3D">
            <w:pPr>
              <w:rPr>
                <w:lang w:val="en-US"/>
              </w:rPr>
            </w:pPr>
            <w:r w:rsidRPr="005B54D7">
              <w:rPr>
                <w:rFonts w:ascii="Courier New" w:hAnsi="Courier New" w:cs="Courier New"/>
                <w:lang w:val="en-US"/>
              </w:rPr>
              <w:t xml:space="preserve">          d: [1 0 0]</w:t>
            </w:r>
          </w:p>
        </w:tc>
      </w:tr>
    </w:tbl>
    <w:p w14:paraId="2958CE30" w14:textId="77777777" w:rsidR="00B56A08" w:rsidRDefault="00B56A08" w:rsidP="00B56A08"/>
    <w:p w14:paraId="4EEAD955" w14:textId="77777777" w:rsidR="00B56A08" w:rsidRDefault="00B56A08" w:rsidP="00B56A08">
      <w:pPr>
        <w:pStyle w:val="Titre4"/>
        <w:rPr>
          <w:color w:val="000000"/>
          <w:shd w:val="clear" w:color="auto" w:fill="CCCCCC"/>
        </w:rPr>
      </w:pPr>
      <w:r>
        <w:rPr>
          <w:color w:val="000000"/>
          <w:shd w:val="clear" w:color="auto" w:fill="CCCCCC"/>
        </w:rPr>
        <w:t>Matlab sparse format for problem SDP3</w:t>
      </w:r>
    </w:p>
    <w:p w14:paraId="22A0802D" w14:textId="77777777" w:rsidR="00B56A08" w:rsidRDefault="00B56A08" w:rsidP="00B56A08"/>
    <w:tbl>
      <w:tblPr>
        <w:tblW w:w="8640" w:type="dxa"/>
        <w:tblInd w:w="820" w:type="dxa"/>
        <w:tblLayout w:type="fixed"/>
        <w:tblLook w:val="0600" w:firstRow="0" w:lastRow="0" w:firstColumn="0" w:lastColumn="0" w:noHBand="1" w:noVBand="1"/>
      </w:tblPr>
      <w:tblGrid>
        <w:gridCol w:w="8640"/>
      </w:tblGrid>
      <w:tr w:rsidR="00B56A08" w:rsidRPr="00986CA5" w14:paraId="3BB1A03B" w14:textId="77777777" w:rsidTr="005A7D3D">
        <w:tc>
          <w:tcPr>
            <w:tcW w:w="8640" w:type="dxa"/>
            <w:shd w:val="clear" w:color="auto" w:fill="FCE5CD"/>
            <w:tcMar>
              <w:top w:w="100" w:type="dxa"/>
              <w:left w:w="100" w:type="dxa"/>
              <w:bottom w:w="100" w:type="dxa"/>
              <w:right w:w="100" w:type="dxa"/>
            </w:tcMar>
          </w:tcPr>
          <w:p w14:paraId="02620037"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struct with fields:</w:t>
            </w:r>
          </w:p>
          <w:p w14:paraId="04AEE47F"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type: "sdp_relax"</w:t>
            </w:r>
          </w:p>
          <w:p w14:paraId="44809D8D"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name: "My third example"</w:t>
            </w:r>
          </w:p>
          <w:p w14:paraId="15290AA6"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comment: "Dual SDP with one inequality"</w:t>
            </w:r>
          </w:p>
          <w:p w14:paraId="628A4417"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c: [1 1]</w:t>
            </w:r>
          </w:p>
          <w:p w14:paraId="6D6312A0"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msizes: 3</w:t>
            </w:r>
          </w:p>
          <w:p w14:paraId="0CCE7006"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nlmi: 1</w:t>
            </w:r>
          </w:p>
          <w:p w14:paraId="66AC5F3C"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nvar: 2</w:t>
            </w:r>
          </w:p>
          <w:p w14:paraId="7DCE5E74"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A: {[3×3 double]  [3×3 double]  [3×3 double]}</w:t>
            </w:r>
          </w:p>
          <w:p w14:paraId="710A8A4A"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Avec: {[3×1 double]  [3×3 double]  [3×3 double]}</w:t>
            </w:r>
          </w:p>
          <w:p w14:paraId="3C68265B"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nlin: 1</w:t>
            </w:r>
          </w:p>
          <w:p w14:paraId="02943313" w14:textId="77777777" w:rsidR="00B56A08" w:rsidRPr="005B54D7" w:rsidRDefault="00B56A08" w:rsidP="005A7D3D">
            <w:pPr>
              <w:rPr>
                <w:rFonts w:ascii="Courier New" w:hAnsi="Courier New" w:cs="Courier New"/>
                <w:lang w:val="en-US"/>
              </w:rPr>
            </w:pPr>
            <w:r w:rsidRPr="005B54D7">
              <w:rPr>
                <w:rFonts w:ascii="Courier New" w:hAnsi="Courier New" w:cs="Courier New"/>
                <w:lang w:val="en-US"/>
              </w:rPr>
              <w:t xml:space="preserve">          C: [1 0]</w:t>
            </w:r>
          </w:p>
          <w:p w14:paraId="0A78145B" w14:textId="77777777" w:rsidR="00B56A08" w:rsidRPr="00986CA5" w:rsidRDefault="00B56A08" w:rsidP="005A7D3D">
            <w:pPr>
              <w:rPr>
                <w:lang w:val="en-US"/>
              </w:rPr>
            </w:pPr>
            <w:r w:rsidRPr="005B54D7">
              <w:rPr>
                <w:rFonts w:ascii="Courier New" w:hAnsi="Courier New" w:cs="Courier New"/>
                <w:lang w:val="en-US"/>
              </w:rPr>
              <w:t xml:space="preserve">          d: </w:t>
            </w:r>
            <w:r>
              <w:rPr>
                <w:rFonts w:ascii="Courier New" w:hAnsi="Courier New" w:cs="Courier New"/>
                <w:lang w:val="en-US"/>
              </w:rPr>
              <w:t>0</w:t>
            </w:r>
          </w:p>
        </w:tc>
      </w:tr>
    </w:tbl>
    <w:p w14:paraId="285CD89C" w14:textId="77777777" w:rsidR="00B56A08" w:rsidRDefault="00B56A08" w:rsidP="00B56A08"/>
    <w:p w14:paraId="0CEE936B" w14:textId="77777777" w:rsidR="00B56A08" w:rsidRDefault="00B56A08" w:rsidP="00B56A08"/>
    <w:p w14:paraId="379A32EF" w14:textId="77777777" w:rsidR="00B56A08" w:rsidRDefault="00B56A08" w:rsidP="00B56A08">
      <w:r>
        <w:t>We provide the following Matlab conversion functions:</w:t>
      </w:r>
    </w:p>
    <w:p w14:paraId="31A0C41B" w14:textId="77777777" w:rsidR="00B56A08" w:rsidRDefault="00B56A08" w:rsidP="00B56A08"/>
    <w:p w14:paraId="7F900C02" w14:textId="77777777" w:rsidR="00B56A08" w:rsidRPr="00C513A6" w:rsidRDefault="00B56A08" w:rsidP="00B56A08">
      <w:pPr>
        <w:autoSpaceDE w:val="0"/>
        <w:autoSpaceDN w:val="0"/>
        <w:adjustRightInd w:val="0"/>
        <w:spacing w:line="240" w:lineRule="auto"/>
        <w:rPr>
          <w:rFonts w:ascii="Courier" w:hAnsi="Courier" w:cs="Courier New"/>
          <w:lang w:val="en-US"/>
        </w:rPr>
      </w:pPr>
      <w:r w:rsidRPr="00C513A6">
        <w:rPr>
          <w:rFonts w:ascii="Courier" w:hAnsi="Courier" w:cs="Courier New"/>
          <w:color w:val="0000FF"/>
          <w:lang w:val="en-US"/>
        </w:rPr>
        <w:t>function</w:t>
      </w:r>
      <w:r w:rsidRPr="00C513A6">
        <w:rPr>
          <w:rFonts w:ascii="Courier" w:hAnsi="Courier" w:cs="Courier New"/>
          <w:color w:val="000000"/>
          <w:lang w:val="en-US"/>
        </w:rPr>
        <w:t xml:space="preserve"> sdp</w:t>
      </w:r>
      <w:r>
        <w:rPr>
          <w:rFonts w:ascii="Courier" w:hAnsi="Courier" w:cs="Courier New"/>
          <w:color w:val="000000"/>
          <w:lang w:val="en-US"/>
        </w:rPr>
        <w:t xml:space="preserve"> </w:t>
      </w:r>
      <w:r w:rsidRPr="00C513A6">
        <w:rPr>
          <w:rFonts w:ascii="Courier" w:hAnsi="Courier" w:cs="Courier New"/>
          <w:color w:val="000000"/>
          <w:lang w:val="en-US"/>
        </w:rPr>
        <w:t>=</w:t>
      </w:r>
      <w:r>
        <w:rPr>
          <w:rFonts w:ascii="Courier" w:hAnsi="Courier" w:cs="Courier New"/>
          <w:color w:val="000000"/>
          <w:lang w:val="en-US"/>
        </w:rPr>
        <w:t xml:space="preserve"> </w:t>
      </w:r>
      <w:r w:rsidRPr="00C513A6">
        <w:rPr>
          <w:rFonts w:ascii="Courier" w:hAnsi="Courier" w:cs="Courier New"/>
          <w:color w:val="000000"/>
          <w:lang w:val="en-US"/>
        </w:rPr>
        <w:t>sdpa2poema(filename);</w:t>
      </w:r>
    </w:p>
    <w:p w14:paraId="54299E83" w14:textId="77777777" w:rsidR="00B56A08" w:rsidRPr="00C513A6" w:rsidRDefault="00B56A08" w:rsidP="00B56A08">
      <w:pPr>
        <w:autoSpaceDE w:val="0"/>
        <w:autoSpaceDN w:val="0"/>
        <w:adjustRightInd w:val="0"/>
        <w:spacing w:line="240" w:lineRule="auto"/>
        <w:rPr>
          <w:rFonts w:ascii="Courier" w:hAnsi="Courier" w:cs="Courier New"/>
          <w:lang w:val="en-US"/>
        </w:rPr>
      </w:pPr>
      <w:r w:rsidRPr="00C513A6">
        <w:rPr>
          <w:rFonts w:ascii="Courier" w:hAnsi="Courier" w:cs="Courier New"/>
          <w:color w:val="228B22"/>
          <w:lang w:val="en-US"/>
        </w:rPr>
        <w:t>% Reads linear SDP problem from an SDPA file, separates the linear</w:t>
      </w:r>
    </w:p>
    <w:p w14:paraId="5BB2F61C" w14:textId="77777777" w:rsidR="00B56A08" w:rsidRDefault="00B56A08" w:rsidP="00B56A08">
      <w:pPr>
        <w:autoSpaceDE w:val="0"/>
        <w:autoSpaceDN w:val="0"/>
        <w:adjustRightInd w:val="0"/>
        <w:spacing w:line="240" w:lineRule="auto"/>
        <w:rPr>
          <w:rFonts w:ascii="Courier" w:hAnsi="Courier" w:cs="Courier New"/>
          <w:color w:val="228B22"/>
          <w:lang w:val="en-US"/>
        </w:rPr>
      </w:pPr>
      <w:r w:rsidRPr="00C513A6">
        <w:rPr>
          <w:rFonts w:ascii="Courier" w:hAnsi="Courier" w:cs="Courier New"/>
          <w:color w:val="228B22"/>
          <w:lang w:val="en-US"/>
        </w:rPr>
        <w:t>% constraint matrix, returns the problem in the POEMA Matlab structure</w:t>
      </w:r>
    </w:p>
    <w:p w14:paraId="7B9866EF" w14:textId="77777777" w:rsidR="00B56A08" w:rsidRDefault="00B56A08" w:rsidP="00B56A08">
      <w:pPr>
        <w:autoSpaceDE w:val="0"/>
        <w:autoSpaceDN w:val="0"/>
        <w:adjustRightInd w:val="0"/>
        <w:spacing w:line="240" w:lineRule="auto"/>
        <w:rPr>
          <w:rFonts w:ascii="Courier" w:hAnsi="Courier" w:cs="Courier New"/>
          <w:lang w:val="en-US"/>
        </w:rPr>
      </w:pPr>
    </w:p>
    <w:p w14:paraId="20B1EC11" w14:textId="77777777" w:rsidR="00B56A08" w:rsidRPr="00C513A6" w:rsidRDefault="00B56A08" w:rsidP="00B56A08">
      <w:pPr>
        <w:autoSpaceDE w:val="0"/>
        <w:autoSpaceDN w:val="0"/>
        <w:adjustRightInd w:val="0"/>
        <w:spacing w:line="240" w:lineRule="auto"/>
        <w:rPr>
          <w:rFonts w:ascii="Courier" w:hAnsi="Courier" w:cs="Courier New"/>
          <w:lang w:val="en-US"/>
        </w:rPr>
      </w:pPr>
      <w:r w:rsidRPr="00C513A6">
        <w:rPr>
          <w:rFonts w:ascii="Courier" w:hAnsi="Courier" w:cs="Courier New"/>
          <w:color w:val="0000FF"/>
          <w:lang w:val="en-US"/>
        </w:rPr>
        <w:t>function</w:t>
      </w:r>
      <w:r w:rsidRPr="00C513A6">
        <w:rPr>
          <w:rFonts w:ascii="Courier" w:hAnsi="Courier" w:cs="Courier New"/>
          <w:color w:val="000000"/>
          <w:lang w:val="en-US"/>
        </w:rPr>
        <w:t xml:space="preserve"> sdp</w:t>
      </w:r>
      <w:r>
        <w:rPr>
          <w:rFonts w:ascii="Courier" w:hAnsi="Courier" w:cs="Courier New"/>
          <w:color w:val="000000"/>
          <w:lang w:val="en-US"/>
        </w:rPr>
        <w:t xml:space="preserve"> </w:t>
      </w:r>
      <w:r w:rsidRPr="00C513A6">
        <w:rPr>
          <w:rFonts w:ascii="Courier" w:hAnsi="Courier" w:cs="Courier New"/>
          <w:color w:val="000000"/>
          <w:lang w:val="en-US"/>
        </w:rPr>
        <w:t>=</w:t>
      </w:r>
      <w:r>
        <w:rPr>
          <w:rFonts w:ascii="Courier" w:hAnsi="Courier" w:cs="Courier New"/>
          <w:color w:val="000000"/>
          <w:lang w:val="en-US"/>
        </w:rPr>
        <w:t xml:space="preserve"> </w:t>
      </w:r>
      <w:r w:rsidRPr="00C513A6">
        <w:rPr>
          <w:rFonts w:ascii="Courier" w:hAnsi="Courier" w:cs="Courier New"/>
          <w:color w:val="000000"/>
          <w:lang w:val="en-US"/>
        </w:rPr>
        <w:t>poema</w:t>
      </w:r>
      <w:r>
        <w:rPr>
          <w:rFonts w:ascii="Courier" w:hAnsi="Courier" w:cs="Courier New"/>
          <w:color w:val="000000"/>
          <w:lang w:val="en-US"/>
        </w:rPr>
        <w:t>2sdpa</w:t>
      </w:r>
      <w:r w:rsidRPr="00C513A6">
        <w:rPr>
          <w:rFonts w:ascii="Courier" w:hAnsi="Courier" w:cs="Courier New"/>
          <w:color w:val="000000"/>
          <w:lang w:val="en-US"/>
        </w:rPr>
        <w:t>(filename);</w:t>
      </w:r>
    </w:p>
    <w:p w14:paraId="64BA0AC9" w14:textId="77777777" w:rsidR="00B56A08" w:rsidRPr="00C513A6" w:rsidRDefault="00B56A08" w:rsidP="00B56A08">
      <w:pPr>
        <w:autoSpaceDE w:val="0"/>
        <w:autoSpaceDN w:val="0"/>
        <w:adjustRightInd w:val="0"/>
        <w:spacing w:line="240" w:lineRule="auto"/>
        <w:rPr>
          <w:rFonts w:ascii="Courier" w:hAnsi="Courier" w:cs="Courier New"/>
          <w:lang w:val="en-US"/>
        </w:rPr>
      </w:pPr>
      <w:r w:rsidRPr="00C513A6">
        <w:rPr>
          <w:rFonts w:ascii="Courier" w:hAnsi="Courier" w:cs="Courier New"/>
          <w:color w:val="228B22"/>
          <w:lang w:val="en-US"/>
        </w:rPr>
        <w:t xml:space="preserve">% </w:t>
      </w:r>
      <w:r>
        <w:rPr>
          <w:rFonts w:ascii="Courier" w:hAnsi="Courier" w:cs="Courier New"/>
          <w:color w:val="228B22"/>
          <w:lang w:val="en-US"/>
        </w:rPr>
        <w:t xml:space="preserve">Input: </w:t>
      </w:r>
      <w:r w:rsidRPr="00C513A6">
        <w:rPr>
          <w:rFonts w:ascii="Courier" w:hAnsi="Courier" w:cs="Courier New"/>
          <w:color w:val="228B22"/>
          <w:lang w:val="en-US"/>
        </w:rPr>
        <w:t>SDP problem in the POEMA Matlab structure</w:t>
      </w:r>
    </w:p>
    <w:p w14:paraId="503CAD37" w14:textId="77777777" w:rsidR="00B56A08" w:rsidRDefault="00B56A08" w:rsidP="00B56A08">
      <w:pPr>
        <w:autoSpaceDE w:val="0"/>
        <w:autoSpaceDN w:val="0"/>
        <w:adjustRightInd w:val="0"/>
        <w:spacing w:line="240" w:lineRule="auto"/>
        <w:rPr>
          <w:rFonts w:ascii="Courier" w:hAnsi="Courier" w:cs="Courier New"/>
          <w:color w:val="228B22"/>
          <w:lang w:val="en-US"/>
        </w:rPr>
      </w:pPr>
      <w:r w:rsidRPr="00C513A6">
        <w:rPr>
          <w:rFonts w:ascii="Courier" w:hAnsi="Courier" w:cs="Courier New"/>
          <w:color w:val="228B22"/>
          <w:lang w:val="en-US"/>
        </w:rPr>
        <w:lastRenderedPageBreak/>
        <w:t xml:space="preserve">% Output: </w:t>
      </w:r>
      <w:r>
        <w:rPr>
          <w:rFonts w:ascii="Courier" w:hAnsi="Courier" w:cs="Courier New"/>
          <w:color w:val="228B22"/>
          <w:lang w:val="en-US"/>
        </w:rPr>
        <w:t>ASCII file with problem in SDPA format</w:t>
      </w:r>
    </w:p>
    <w:p w14:paraId="42CDFBE9" w14:textId="77777777" w:rsidR="00B56A08" w:rsidRPr="00C513A6" w:rsidRDefault="00B56A08" w:rsidP="00B56A08">
      <w:pPr>
        <w:autoSpaceDE w:val="0"/>
        <w:autoSpaceDN w:val="0"/>
        <w:adjustRightInd w:val="0"/>
        <w:spacing w:line="240" w:lineRule="auto"/>
        <w:rPr>
          <w:rFonts w:ascii="Courier" w:hAnsi="Courier" w:cs="Courier New"/>
          <w:lang w:val="en-US"/>
        </w:rPr>
      </w:pPr>
      <w:r w:rsidRPr="00C513A6">
        <w:rPr>
          <w:rFonts w:ascii="Courier" w:hAnsi="Courier" w:cs="Courier New"/>
          <w:color w:val="228B22"/>
          <w:lang w:val="en-US"/>
        </w:rPr>
        <w:t xml:space="preserve">% </w:t>
      </w:r>
      <w:r>
        <w:rPr>
          <w:rFonts w:ascii="Courier" w:hAnsi="Courier" w:cs="Courier New"/>
          <w:color w:val="228B22"/>
          <w:lang w:val="en-US"/>
        </w:rPr>
        <w:t>Any information special to POEMA format (low rank) is ignored</w:t>
      </w:r>
    </w:p>
    <w:p w14:paraId="7345E6D1" w14:textId="77777777" w:rsidR="00B56A08" w:rsidRPr="00C513A6" w:rsidRDefault="00B56A08" w:rsidP="00B56A08">
      <w:pPr>
        <w:rPr>
          <w:rFonts w:ascii="Courier" w:hAnsi="Courier" w:cs="Courier New"/>
        </w:rPr>
      </w:pPr>
    </w:p>
    <w:p w14:paraId="5BB4E393" w14:textId="77777777" w:rsidR="00B56A08" w:rsidRPr="00C513A6" w:rsidRDefault="00B56A08" w:rsidP="00B56A08">
      <w:pPr>
        <w:autoSpaceDE w:val="0"/>
        <w:autoSpaceDN w:val="0"/>
        <w:adjustRightInd w:val="0"/>
        <w:spacing w:line="240" w:lineRule="auto"/>
        <w:rPr>
          <w:rFonts w:ascii="Courier" w:hAnsi="Courier" w:cs="Courier New"/>
          <w:lang w:val="en-US"/>
        </w:rPr>
      </w:pPr>
      <w:r w:rsidRPr="00C513A6">
        <w:rPr>
          <w:rFonts w:ascii="Courier" w:hAnsi="Courier" w:cs="Courier New"/>
          <w:color w:val="0000FF"/>
          <w:lang w:val="en-US"/>
        </w:rPr>
        <w:t>function</w:t>
      </w:r>
      <w:r w:rsidRPr="00C513A6">
        <w:rPr>
          <w:rFonts w:ascii="Courier" w:hAnsi="Courier" w:cs="Courier New"/>
          <w:color w:val="000000"/>
          <w:lang w:val="en-US"/>
        </w:rPr>
        <w:t xml:space="preserve"> sdpdata = poema2sparse(poema_struct); </w:t>
      </w:r>
    </w:p>
    <w:p w14:paraId="458B5DC9" w14:textId="77777777" w:rsidR="00B56A08" w:rsidRPr="00C513A6" w:rsidRDefault="00B56A08" w:rsidP="00B56A08">
      <w:pPr>
        <w:autoSpaceDE w:val="0"/>
        <w:autoSpaceDN w:val="0"/>
        <w:adjustRightInd w:val="0"/>
        <w:spacing w:line="240" w:lineRule="auto"/>
        <w:rPr>
          <w:rFonts w:ascii="Courier" w:hAnsi="Courier" w:cs="Courier New"/>
          <w:lang w:val="en-US"/>
        </w:rPr>
      </w:pPr>
      <w:r w:rsidRPr="00C513A6">
        <w:rPr>
          <w:rFonts w:ascii="Courier" w:hAnsi="Courier" w:cs="Courier New"/>
          <w:color w:val="228B22"/>
          <w:lang w:val="en-US"/>
        </w:rPr>
        <w:t>% Input: SDP problem in the POEMA Matlab structure</w:t>
      </w:r>
    </w:p>
    <w:p w14:paraId="0E99CAA1" w14:textId="77777777" w:rsidR="00B56A08" w:rsidRPr="00C513A6" w:rsidRDefault="00B56A08" w:rsidP="00B56A08">
      <w:pPr>
        <w:autoSpaceDE w:val="0"/>
        <w:autoSpaceDN w:val="0"/>
        <w:adjustRightInd w:val="0"/>
        <w:spacing w:line="240" w:lineRule="auto"/>
        <w:rPr>
          <w:rFonts w:ascii="Courier" w:hAnsi="Courier" w:cs="Courier New"/>
          <w:lang w:val="en-US"/>
        </w:rPr>
      </w:pPr>
      <w:r w:rsidRPr="00C513A6">
        <w:rPr>
          <w:rFonts w:ascii="Courier" w:hAnsi="Courier" w:cs="Courier New"/>
          <w:color w:val="228B22"/>
          <w:lang w:val="en-US"/>
        </w:rPr>
        <w:t>% Output: Matlab structure with data matrices stored as Matlab sparse</w:t>
      </w:r>
    </w:p>
    <w:p w14:paraId="4617EB3C" w14:textId="54432C18" w:rsidR="003149A6" w:rsidRPr="00B56A08" w:rsidRDefault="00B56A08" w:rsidP="00B56A08">
      <w:pPr>
        <w:autoSpaceDE w:val="0"/>
        <w:autoSpaceDN w:val="0"/>
        <w:adjustRightInd w:val="0"/>
        <w:spacing w:line="240" w:lineRule="auto"/>
        <w:rPr>
          <w:rFonts w:ascii="Courier" w:hAnsi="Courier" w:cs="Courier New"/>
          <w:lang w:val="en-US"/>
        </w:rPr>
      </w:pPr>
      <w:r w:rsidRPr="00C513A6">
        <w:rPr>
          <w:rFonts w:ascii="Courier" w:hAnsi="Courier" w:cs="Courier New"/>
          <w:color w:val="228B22"/>
          <w:lang w:val="en-US"/>
        </w:rPr>
        <w:t>% matrices</w:t>
      </w:r>
      <w:bookmarkStart w:id="13" w:name="_xpvmp8olphbu" w:colFirst="0" w:colLast="0"/>
      <w:bookmarkStart w:id="14" w:name="_cdchu6fnxslx" w:colFirst="0" w:colLast="0"/>
      <w:bookmarkEnd w:id="13"/>
      <w:bookmarkEnd w:id="14"/>
    </w:p>
    <w:sectPr w:rsidR="003149A6" w:rsidRPr="00B56A08" w:rsidSect="00792D8E">
      <w:head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36A504" w14:textId="77777777" w:rsidR="003852F6" w:rsidRDefault="003852F6">
      <w:pPr>
        <w:spacing w:line="240" w:lineRule="auto"/>
      </w:pPr>
      <w:r>
        <w:separator/>
      </w:r>
    </w:p>
  </w:endnote>
  <w:endnote w:type="continuationSeparator" w:id="0">
    <w:p w14:paraId="4C748F85" w14:textId="77777777" w:rsidR="003852F6" w:rsidRDefault="003852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BED220" w14:textId="77777777" w:rsidR="003852F6" w:rsidRDefault="003852F6">
      <w:pPr>
        <w:spacing w:line="240" w:lineRule="auto"/>
      </w:pPr>
      <w:r>
        <w:separator/>
      </w:r>
    </w:p>
  </w:footnote>
  <w:footnote w:type="continuationSeparator" w:id="0">
    <w:p w14:paraId="03E222E3" w14:textId="77777777" w:rsidR="003852F6" w:rsidRDefault="003852F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AC77C" w14:textId="77777777" w:rsidR="003852F6" w:rsidRDefault="003852F6">
    <w:pPr>
      <w:pStyle w:val="normal0"/>
      <w:rPr>
        <w:ins w:id="15" w:author="Bernard Mourrain" w:date="2020-04-12T12:03:00Z"/>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629DC"/>
    <w:multiLevelType w:val="multilevel"/>
    <w:tmpl w:val="0D12E9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4567EB9"/>
    <w:multiLevelType w:val="multilevel"/>
    <w:tmpl w:val="8D603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6B87D34"/>
    <w:multiLevelType w:val="multilevel"/>
    <w:tmpl w:val="FF8C4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7EF7CD7"/>
    <w:multiLevelType w:val="multilevel"/>
    <w:tmpl w:val="1EB6A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943647E"/>
    <w:multiLevelType w:val="multilevel"/>
    <w:tmpl w:val="E27EC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B425F8B"/>
    <w:multiLevelType w:val="multilevel"/>
    <w:tmpl w:val="64F81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6E670F6"/>
    <w:multiLevelType w:val="hybridMultilevel"/>
    <w:tmpl w:val="B4F246EE"/>
    <w:lvl w:ilvl="0" w:tplc="3F0C385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F050D7"/>
    <w:multiLevelType w:val="multilevel"/>
    <w:tmpl w:val="0016C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EBD5D8A"/>
    <w:multiLevelType w:val="multilevel"/>
    <w:tmpl w:val="946C8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469761A"/>
    <w:multiLevelType w:val="multilevel"/>
    <w:tmpl w:val="3894E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96D7B0D"/>
    <w:multiLevelType w:val="multilevel"/>
    <w:tmpl w:val="F83E2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BAC2E18"/>
    <w:multiLevelType w:val="multilevel"/>
    <w:tmpl w:val="2892F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4B949B2"/>
    <w:multiLevelType w:val="multilevel"/>
    <w:tmpl w:val="E4E49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5C87B7B"/>
    <w:multiLevelType w:val="hybridMultilevel"/>
    <w:tmpl w:val="C94E2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DE078A"/>
    <w:multiLevelType w:val="multilevel"/>
    <w:tmpl w:val="E97CD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5E4716F"/>
    <w:multiLevelType w:val="multilevel"/>
    <w:tmpl w:val="EBC0B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C16311F"/>
    <w:multiLevelType w:val="multilevel"/>
    <w:tmpl w:val="70948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
  </w:num>
  <w:num w:numId="3">
    <w:abstractNumId w:val="16"/>
  </w:num>
  <w:num w:numId="4">
    <w:abstractNumId w:val="3"/>
  </w:num>
  <w:num w:numId="5">
    <w:abstractNumId w:val="4"/>
  </w:num>
  <w:num w:numId="6">
    <w:abstractNumId w:val="8"/>
  </w:num>
  <w:num w:numId="7">
    <w:abstractNumId w:val="12"/>
  </w:num>
  <w:num w:numId="8">
    <w:abstractNumId w:val="10"/>
  </w:num>
  <w:num w:numId="9">
    <w:abstractNumId w:val="0"/>
  </w:num>
  <w:num w:numId="10">
    <w:abstractNumId w:val="5"/>
  </w:num>
  <w:num w:numId="11">
    <w:abstractNumId w:val="9"/>
  </w:num>
  <w:num w:numId="12">
    <w:abstractNumId w:val="15"/>
  </w:num>
  <w:num w:numId="13">
    <w:abstractNumId w:val="13"/>
  </w:num>
  <w:num w:numId="14">
    <w:abstractNumId w:val="14"/>
  </w:num>
  <w:num w:numId="15">
    <w:abstractNumId w:val="6"/>
  </w:num>
  <w:num w:numId="16">
    <w:abstractNumId w:val="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149A6"/>
    <w:rsid w:val="00097447"/>
    <w:rsid w:val="001C5C8D"/>
    <w:rsid w:val="00215020"/>
    <w:rsid w:val="002F4861"/>
    <w:rsid w:val="003149A6"/>
    <w:rsid w:val="003852F6"/>
    <w:rsid w:val="004777FE"/>
    <w:rsid w:val="00487A76"/>
    <w:rsid w:val="004C1F43"/>
    <w:rsid w:val="00551807"/>
    <w:rsid w:val="005A7D3D"/>
    <w:rsid w:val="0063351B"/>
    <w:rsid w:val="006B38E9"/>
    <w:rsid w:val="007649E4"/>
    <w:rsid w:val="00791685"/>
    <w:rsid w:val="00792D8E"/>
    <w:rsid w:val="007B0C15"/>
    <w:rsid w:val="00A30910"/>
    <w:rsid w:val="00A91828"/>
    <w:rsid w:val="00B56A08"/>
    <w:rsid w:val="00B644E2"/>
    <w:rsid w:val="00BD5E99"/>
    <w:rsid w:val="00C84AD9"/>
    <w:rsid w:val="00D3554D"/>
    <w:rsid w:val="00D76F7F"/>
    <w:rsid w:val="00E15DED"/>
    <w:rsid w:val="00E302FD"/>
    <w:rsid w:val="00E544AE"/>
    <w:rsid w:val="00EE1072"/>
    <w:rsid w:val="00F4561E"/>
    <w:rsid w:val="00F472F6"/>
    <w:rsid w:val="00FC514F"/>
    <w:rsid w:val="00FE44C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E3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0"/>
    <w:next w:val="normal0"/>
    <w:uiPriority w:val="9"/>
    <w:qFormat/>
    <w:pPr>
      <w:keepNext/>
      <w:keepLines/>
      <w:spacing w:before="400" w:after="120"/>
      <w:outlineLvl w:val="0"/>
    </w:pPr>
    <w:rPr>
      <w:sz w:val="40"/>
      <w:szCs w:val="40"/>
    </w:rPr>
  </w:style>
  <w:style w:type="paragraph" w:styleId="Titre2">
    <w:name w:val="heading 2"/>
    <w:basedOn w:val="normal0"/>
    <w:next w:val="normal0"/>
    <w:uiPriority w:val="9"/>
    <w:qFormat/>
    <w:pPr>
      <w:keepNext/>
      <w:keepLines/>
      <w:spacing w:before="360" w:after="120"/>
      <w:outlineLvl w:val="1"/>
    </w:pPr>
    <w:rPr>
      <w:sz w:val="32"/>
      <w:szCs w:val="32"/>
    </w:rPr>
  </w:style>
  <w:style w:type="paragraph" w:styleId="Titre3">
    <w:name w:val="heading 3"/>
    <w:basedOn w:val="normal0"/>
    <w:next w:val="normal0"/>
    <w:uiPriority w:val="9"/>
    <w:qFormat/>
    <w:pPr>
      <w:keepNext/>
      <w:keepLines/>
      <w:spacing w:before="320" w:after="80"/>
      <w:outlineLvl w:val="2"/>
    </w:pPr>
    <w:rPr>
      <w:color w:val="434343"/>
      <w:sz w:val="28"/>
      <w:szCs w:val="28"/>
    </w:rPr>
  </w:style>
  <w:style w:type="paragraph" w:styleId="Titre4">
    <w:name w:val="heading 4"/>
    <w:basedOn w:val="normal0"/>
    <w:next w:val="normal0"/>
    <w:uiPriority w:val="9"/>
    <w:qFormat/>
    <w:pPr>
      <w:keepNext/>
      <w:keepLines/>
      <w:spacing w:before="280" w:after="80"/>
      <w:outlineLvl w:val="3"/>
    </w:pPr>
    <w:rPr>
      <w:color w:val="666666"/>
      <w:sz w:val="24"/>
      <w:szCs w:val="24"/>
    </w:rPr>
  </w:style>
  <w:style w:type="paragraph" w:styleId="Titre5">
    <w:name w:val="heading 5"/>
    <w:basedOn w:val="normal0"/>
    <w:next w:val="normal0"/>
    <w:uiPriority w:val="9"/>
    <w:qFormat/>
    <w:pPr>
      <w:keepNext/>
      <w:keepLines/>
      <w:spacing w:before="240" w:after="80"/>
      <w:outlineLvl w:val="4"/>
    </w:pPr>
    <w:rPr>
      <w:color w:val="666666"/>
    </w:rPr>
  </w:style>
  <w:style w:type="paragraph" w:styleId="Titre6">
    <w:name w:val="heading 6"/>
    <w:basedOn w:val="normal0"/>
    <w:next w:val="normal0"/>
    <w:uiPriority w:val="9"/>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itre">
    <w:name w:val="Title"/>
    <w:basedOn w:val="normal0"/>
    <w:next w:val="normal0"/>
    <w:uiPriority w:val="10"/>
    <w:qFormat/>
    <w:pPr>
      <w:keepNext/>
      <w:keepLines/>
      <w:spacing w:after="60"/>
    </w:pPr>
    <w:rPr>
      <w:sz w:val="52"/>
      <w:szCs w:val="52"/>
    </w:rPr>
  </w:style>
  <w:style w:type="paragraph" w:styleId="Sous-titre">
    <w:name w:val="Subtitle"/>
    <w:basedOn w:val="normal0"/>
    <w:next w:val="normal0"/>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Commentaire">
    <w:name w:val="annotation text"/>
    <w:basedOn w:val="Normal"/>
    <w:link w:val="CommentaireCar"/>
    <w:uiPriority w:val="99"/>
    <w:semiHidden/>
    <w:unhideWhenUsed/>
    <w:pPr>
      <w:spacing w:line="240" w:lineRule="auto"/>
    </w:pPr>
    <w:rPr>
      <w:sz w:val="24"/>
      <w:szCs w:val="24"/>
    </w:rPr>
  </w:style>
  <w:style w:type="character" w:customStyle="1" w:styleId="CommentaireCar">
    <w:name w:val="Commentaire Car"/>
    <w:basedOn w:val="Policepardfaut"/>
    <w:link w:val="Commentaire"/>
    <w:uiPriority w:val="99"/>
    <w:semiHidden/>
    <w:rPr>
      <w:sz w:val="24"/>
      <w:szCs w:val="24"/>
    </w:rPr>
  </w:style>
  <w:style w:type="character" w:styleId="Marquedannotation">
    <w:name w:val="annotation reference"/>
    <w:basedOn w:val="Policepardfaut"/>
    <w:uiPriority w:val="99"/>
    <w:semiHidden/>
    <w:unhideWhenUsed/>
    <w:rPr>
      <w:sz w:val="18"/>
      <w:szCs w:val="18"/>
    </w:rPr>
  </w:style>
  <w:style w:type="paragraph" w:styleId="Textedebulles">
    <w:name w:val="Balloon Text"/>
    <w:basedOn w:val="Normal"/>
    <w:link w:val="TextedebullesCar"/>
    <w:uiPriority w:val="99"/>
    <w:semiHidden/>
    <w:unhideWhenUsed/>
    <w:rsid w:val="00792D8E"/>
    <w:pPr>
      <w:spacing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92D8E"/>
    <w:rPr>
      <w:rFonts w:ascii="Lucida Grande" w:hAnsi="Lucida Grande" w:cs="Lucida Grande"/>
      <w:sz w:val="18"/>
      <w:szCs w:val="18"/>
    </w:rPr>
  </w:style>
  <w:style w:type="character" w:styleId="Textedelespacerserv">
    <w:name w:val="Placeholder Text"/>
    <w:basedOn w:val="Policepardfaut"/>
    <w:uiPriority w:val="99"/>
    <w:semiHidden/>
    <w:rsid w:val="00A30910"/>
    <w:rPr>
      <w:color w:val="808080"/>
    </w:rPr>
  </w:style>
  <w:style w:type="paragraph" w:styleId="Paragraphedeliste">
    <w:name w:val="List Paragraph"/>
    <w:basedOn w:val="Normal"/>
    <w:uiPriority w:val="34"/>
    <w:qFormat/>
    <w:rsid w:val="00A30910"/>
    <w:pPr>
      <w:ind w:left="720"/>
      <w:contextualSpacing/>
    </w:pPr>
    <w:rPr>
      <w:lang w:eastAsia="en-US"/>
    </w:rPr>
  </w:style>
  <w:style w:type="character" w:styleId="Lienhypertexte">
    <w:name w:val="Hyperlink"/>
    <w:basedOn w:val="Policepardfaut"/>
    <w:uiPriority w:val="99"/>
    <w:unhideWhenUsed/>
    <w:rsid w:val="00A30910"/>
    <w:rPr>
      <w:color w:val="0000FF" w:themeColor="hyperlink"/>
      <w:u w:val="single"/>
    </w:rPr>
  </w:style>
  <w:style w:type="character" w:customStyle="1" w:styleId="UnresolvedMention">
    <w:name w:val="Unresolved Mention"/>
    <w:basedOn w:val="Policepardfaut"/>
    <w:uiPriority w:val="99"/>
    <w:semiHidden/>
    <w:unhideWhenUsed/>
    <w:rsid w:val="00A30910"/>
    <w:rPr>
      <w:color w:val="605E5C"/>
      <w:shd w:val="clear" w:color="auto" w:fill="E1DFDD"/>
    </w:rPr>
  </w:style>
  <w:style w:type="character" w:styleId="Forteaccentuation">
    <w:name w:val="Intense Emphasis"/>
    <w:basedOn w:val="Policepardfaut"/>
    <w:uiPriority w:val="21"/>
    <w:qFormat/>
    <w:rsid w:val="00A30910"/>
    <w:rPr>
      <w:i/>
      <w:iCs/>
      <w:color w:val="4F81BD" w:themeColor="accent1"/>
    </w:rPr>
  </w:style>
  <w:style w:type="character" w:styleId="Accentuation">
    <w:name w:val="Emphasis"/>
    <w:basedOn w:val="Policepardfaut"/>
    <w:uiPriority w:val="20"/>
    <w:qFormat/>
    <w:rsid w:val="00A30910"/>
    <w:rPr>
      <w:i/>
      <w:iCs/>
    </w:rPr>
  </w:style>
  <w:style w:type="paragraph" w:styleId="Lgende">
    <w:name w:val="caption"/>
    <w:basedOn w:val="Normal"/>
    <w:next w:val="Normal"/>
    <w:uiPriority w:val="35"/>
    <w:semiHidden/>
    <w:unhideWhenUsed/>
    <w:qFormat/>
    <w:rsid w:val="00A30910"/>
    <w:pPr>
      <w:spacing w:after="200" w:line="240" w:lineRule="auto"/>
    </w:pPr>
    <w:rPr>
      <w:i/>
      <w:iCs/>
      <w:color w:val="1F497D" w:themeColor="text2"/>
      <w:sz w:val="18"/>
      <w:szCs w:val="18"/>
      <w:lang w:eastAsia="en-US"/>
    </w:rPr>
  </w:style>
  <w:style w:type="character" w:styleId="Lienhypertextesuivi">
    <w:name w:val="FollowedHyperlink"/>
    <w:basedOn w:val="Policepardfaut"/>
    <w:uiPriority w:val="99"/>
    <w:semiHidden/>
    <w:unhideWhenUsed/>
    <w:rsid w:val="00D3554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0"/>
    <w:next w:val="normal0"/>
    <w:uiPriority w:val="9"/>
    <w:qFormat/>
    <w:pPr>
      <w:keepNext/>
      <w:keepLines/>
      <w:spacing w:before="400" w:after="120"/>
      <w:outlineLvl w:val="0"/>
    </w:pPr>
    <w:rPr>
      <w:sz w:val="40"/>
      <w:szCs w:val="40"/>
    </w:rPr>
  </w:style>
  <w:style w:type="paragraph" w:styleId="Titre2">
    <w:name w:val="heading 2"/>
    <w:basedOn w:val="normal0"/>
    <w:next w:val="normal0"/>
    <w:uiPriority w:val="9"/>
    <w:qFormat/>
    <w:pPr>
      <w:keepNext/>
      <w:keepLines/>
      <w:spacing w:before="360" w:after="120"/>
      <w:outlineLvl w:val="1"/>
    </w:pPr>
    <w:rPr>
      <w:sz w:val="32"/>
      <w:szCs w:val="32"/>
    </w:rPr>
  </w:style>
  <w:style w:type="paragraph" w:styleId="Titre3">
    <w:name w:val="heading 3"/>
    <w:basedOn w:val="normal0"/>
    <w:next w:val="normal0"/>
    <w:uiPriority w:val="9"/>
    <w:qFormat/>
    <w:pPr>
      <w:keepNext/>
      <w:keepLines/>
      <w:spacing w:before="320" w:after="80"/>
      <w:outlineLvl w:val="2"/>
    </w:pPr>
    <w:rPr>
      <w:color w:val="434343"/>
      <w:sz w:val="28"/>
      <w:szCs w:val="28"/>
    </w:rPr>
  </w:style>
  <w:style w:type="paragraph" w:styleId="Titre4">
    <w:name w:val="heading 4"/>
    <w:basedOn w:val="normal0"/>
    <w:next w:val="normal0"/>
    <w:uiPriority w:val="9"/>
    <w:qFormat/>
    <w:pPr>
      <w:keepNext/>
      <w:keepLines/>
      <w:spacing w:before="280" w:after="80"/>
      <w:outlineLvl w:val="3"/>
    </w:pPr>
    <w:rPr>
      <w:color w:val="666666"/>
      <w:sz w:val="24"/>
      <w:szCs w:val="24"/>
    </w:rPr>
  </w:style>
  <w:style w:type="paragraph" w:styleId="Titre5">
    <w:name w:val="heading 5"/>
    <w:basedOn w:val="normal0"/>
    <w:next w:val="normal0"/>
    <w:uiPriority w:val="9"/>
    <w:qFormat/>
    <w:pPr>
      <w:keepNext/>
      <w:keepLines/>
      <w:spacing w:before="240" w:after="80"/>
      <w:outlineLvl w:val="4"/>
    </w:pPr>
    <w:rPr>
      <w:color w:val="666666"/>
    </w:rPr>
  </w:style>
  <w:style w:type="paragraph" w:styleId="Titre6">
    <w:name w:val="heading 6"/>
    <w:basedOn w:val="normal0"/>
    <w:next w:val="normal0"/>
    <w:uiPriority w:val="9"/>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itre">
    <w:name w:val="Title"/>
    <w:basedOn w:val="normal0"/>
    <w:next w:val="normal0"/>
    <w:uiPriority w:val="10"/>
    <w:qFormat/>
    <w:pPr>
      <w:keepNext/>
      <w:keepLines/>
      <w:spacing w:after="60"/>
    </w:pPr>
    <w:rPr>
      <w:sz w:val="52"/>
      <w:szCs w:val="52"/>
    </w:rPr>
  </w:style>
  <w:style w:type="paragraph" w:styleId="Sous-titre">
    <w:name w:val="Subtitle"/>
    <w:basedOn w:val="normal0"/>
    <w:next w:val="normal0"/>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Commentaire">
    <w:name w:val="annotation text"/>
    <w:basedOn w:val="Normal"/>
    <w:link w:val="CommentaireCar"/>
    <w:uiPriority w:val="99"/>
    <w:semiHidden/>
    <w:unhideWhenUsed/>
    <w:pPr>
      <w:spacing w:line="240" w:lineRule="auto"/>
    </w:pPr>
    <w:rPr>
      <w:sz w:val="24"/>
      <w:szCs w:val="24"/>
    </w:rPr>
  </w:style>
  <w:style w:type="character" w:customStyle="1" w:styleId="CommentaireCar">
    <w:name w:val="Commentaire Car"/>
    <w:basedOn w:val="Policepardfaut"/>
    <w:link w:val="Commentaire"/>
    <w:uiPriority w:val="99"/>
    <w:semiHidden/>
    <w:rPr>
      <w:sz w:val="24"/>
      <w:szCs w:val="24"/>
    </w:rPr>
  </w:style>
  <w:style w:type="character" w:styleId="Marquedannotation">
    <w:name w:val="annotation reference"/>
    <w:basedOn w:val="Policepardfaut"/>
    <w:uiPriority w:val="99"/>
    <w:semiHidden/>
    <w:unhideWhenUsed/>
    <w:rPr>
      <w:sz w:val="18"/>
      <w:szCs w:val="18"/>
    </w:rPr>
  </w:style>
  <w:style w:type="paragraph" w:styleId="Textedebulles">
    <w:name w:val="Balloon Text"/>
    <w:basedOn w:val="Normal"/>
    <w:link w:val="TextedebullesCar"/>
    <w:uiPriority w:val="99"/>
    <w:semiHidden/>
    <w:unhideWhenUsed/>
    <w:rsid w:val="00792D8E"/>
    <w:pPr>
      <w:spacing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92D8E"/>
    <w:rPr>
      <w:rFonts w:ascii="Lucida Grande" w:hAnsi="Lucida Grande" w:cs="Lucida Grande"/>
      <w:sz w:val="18"/>
      <w:szCs w:val="18"/>
    </w:rPr>
  </w:style>
  <w:style w:type="character" w:styleId="Textedelespacerserv">
    <w:name w:val="Placeholder Text"/>
    <w:basedOn w:val="Policepardfaut"/>
    <w:uiPriority w:val="99"/>
    <w:semiHidden/>
    <w:rsid w:val="00A30910"/>
    <w:rPr>
      <w:color w:val="808080"/>
    </w:rPr>
  </w:style>
  <w:style w:type="paragraph" w:styleId="Paragraphedeliste">
    <w:name w:val="List Paragraph"/>
    <w:basedOn w:val="Normal"/>
    <w:uiPriority w:val="34"/>
    <w:qFormat/>
    <w:rsid w:val="00A30910"/>
    <w:pPr>
      <w:ind w:left="720"/>
      <w:contextualSpacing/>
    </w:pPr>
    <w:rPr>
      <w:lang w:eastAsia="en-US"/>
    </w:rPr>
  </w:style>
  <w:style w:type="character" w:styleId="Lienhypertexte">
    <w:name w:val="Hyperlink"/>
    <w:basedOn w:val="Policepardfaut"/>
    <w:uiPriority w:val="99"/>
    <w:unhideWhenUsed/>
    <w:rsid w:val="00A30910"/>
    <w:rPr>
      <w:color w:val="0000FF" w:themeColor="hyperlink"/>
      <w:u w:val="single"/>
    </w:rPr>
  </w:style>
  <w:style w:type="character" w:customStyle="1" w:styleId="UnresolvedMention">
    <w:name w:val="Unresolved Mention"/>
    <w:basedOn w:val="Policepardfaut"/>
    <w:uiPriority w:val="99"/>
    <w:semiHidden/>
    <w:unhideWhenUsed/>
    <w:rsid w:val="00A30910"/>
    <w:rPr>
      <w:color w:val="605E5C"/>
      <w:shd w:val="clear" w:color="auto" w:fill="E1DFDD"/>
    </w:rPr>
  </w:style>
  <w:style w:type="character" w:styleId="Forteaccentuation">
    <w:name w:val="Intense Emphasis"/>
    <w:basedOn w:val="Policepardfaut"/>
    <w:uiPriority w:val="21"/>
    <w:qFormat/>
    <w:rsid w:val="00A30910"/>
    <w:rPr>
      <w:i/>
      <w:iCs/>
      <w:color w:val="4F81BD" w:themeColor="accent1"/>
    </w:rPr>
  </w:style>
  <w:style w:type="character" w:styleId="Accentuation">
    <w:name w:val="Emphasis"/>
    <w:basedOn w:val="Policepardfaut"/>
    <w:uiPriority w:val="20"/>
    <w:qFormat/>
    <w:rsid w:val="00A30910"/>
    <w:rPr>
      <w:i/>
      <w:iCs/>
    </w:rPr>
  </w:style>
  <w:style w:type="paragraph" w:styleId="Lgende">
    <w:name w:val="caption"/>
    <w:basedOn w:val="Normal"/>
    <w:next w:val="Normal"/>
    <w:uiPriority w:val="35"/>
    <w:semiHidden/>
    <w:unhideWhenUsed/>
    <w:qFormat/>
    <w:rsid w:val="00A30910"/>
    <w:pPr>
      <w:spacing w:after="200" w:line="240" w:lineRule="auto"/>
    </w:pPr>
    <w:rPr>
      <w:i/>
      <w:iCs/>
      <w:color w:val="1F497D" w:themeColor="text2"/>
      <w:sz w:val="18"/>
      <w:szCs w:val="18"/>
      <w:lang w:eastAsia="en-US"/>
    </w:rPr>
  </w:style>
  <w:style w:type="character" w:styleId="Lienhypertextesuivi">
    <w:name w:val="FollowedHyperlink"/>
    <w:basedOn w:val="Policepardfaut"/>
    <w:uiPriority w:val="99"/>
    <w:semiHidden/>
    <w:unhideWhenUsed/>
    <w:rsid w:val="00D355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uk.mathworks.com/matlabcentral/fileexchange/33381-jsonlab-a-toolbox-to-encode-decode-json-files" TargetMode="External"/><Relationship Id="rId20" Type="http://schemas.openxmlformats.org/officeDocument/2006/relationships/hyperlink" Target="https://github.com/PolynomialMomentOptimization/POP.jl/blob/master/expl/Tutorial.ipynb" TargetMode="External"/><Relationship Id="rId21" Type="http://schemas.openxmlformats.org/officeDocument/2006/relationships/hyperlink" Target="https://github.com/PolynomialMomentOptimization/Matlab-suite" TargetMode="External"/><Relationship Id="rId22" Type="http://schemas.openxmlformats.org/officeDocument/2006/relationships/hyperlink" Target="https://uk.mathworks.com/matlabcentral/fileexchange/33381-jsonlab-a-toolbox-to-encode-decode-json-files" TargetMode="External"/><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github.com/PolynomialOptimization/registeries/blob/master/csv/index-pop.csv" TargetMode="External"/><Relationship Id="rId11" Type="http://schemas.openxmlformats.org/officeDocument/2006/relationships/hyperlink" Target="https://github.com/PolynomialOptimization/registries" TargetMode="External"/><Relationship Id="rId12" Type="http://schemas.openxmlformats.org/officeDocument/2006/relationships/hyperlink" Target="https://github.com/PolynomialMomentOptimization/registries/blob/master/csv/index-pmo.csv" TargetMode="External"/><Relationship Id="rId13" Type="http://schemas.openxmlformats.org/officeDocument/2006/relationships/hyperlink" Target="https://github.com/PolynomialMomentOptimization/" TargetMode="External"/><Relationship Id="rId14" Type="http://schemas.openxmlformats.org/officeDocument/2006/relationships/hyperlink" Target="https://en.wikipedia.org/wiki/Creative_Commons_license"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hyperlink" Target="https://github.com/PolynomialMomentOptimizatio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4673</Words>
  <Characters>25706</Characters>
  <Application>Microsoft Macintosh Word</Application>
  <DocSecurity>0</DocSecurity>
  <Lines>214</Lines>
  <Paragraphs>60</Paragraphs>
  <ScaleCrop>false</ScaleCrop>
  <Company>Inria</Company>
  <LinksUpToDate>false</LinksUpToDate>
  <CharactersWithSpaces>30319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Bernard Mourrain</cp:lastModifiedBy>
  <cp:revision>4</cp:revision>
  <cp:lastPrinted>2020-07-06T09:54:00Z</cp:lastPrinted>
  <dcterms:created xsi:type="dcterms:W3CDTF">2020-07-06T09:54:00Z</dcterms:created>
  <dcterms:modified xsi:type="dcterms:W3CDTF">2020-07-06T09:56:00Z</dcterms:modified>
</cp:coreProperties>
</file>